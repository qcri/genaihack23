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B73E5D4" w:rsidR="001475F2" w:rsidRDefault="134450D2" w:rsidP="53FCFFAB">
      <w:pPr>
        <w:ind w:left="3600"/>
        <w:rPr>
          <w:b/>
          <w:bCs/>
          <w:sz w:val="24"/>
          <w:szCs w:val="24"/>
          <w:u w:val="single"/>
        </w:rPr>
      </w:pPr>
      <w:commentRangeStart w:id="0"/>
      <w:commentRangeStart w:id="1"/>
      <w:r w:rsidRPr="086C9402">
        <w:rPr>
          <w:b/>
          <w:bCs/>
          <w:sz w:val="24"/>
          <w:szCs w:val="24"/>
          <w:u w:val="single"/>
        </w:rPr>
        <w:t>Giga</w:t>
      </w:r>
      <w:r w:rsidR="26521A8C" w:rsidRPr="086C9402">
        <w:rPr>
          <w:b/>
          <w:bCs/>
          <w:sz w:val="24"/>
          <w:szCs w:val="24"/>
          <w:u w:val="single"/>
        </w:rPr>
        <w:t xml:space="preserve">: Global </w:t>
      </w:r>
      <w:r w:rsidR="18BD58F1" w:rsidRPr="086C9402">
        <w:rPr>
          <w:b/>
          <w:bCs/>
          <w:sz w:val="24"/>
          <w:szCs w:val="24"/>
          <w:u w:val="single"/>
        </w:rPr>
        <w:t>I</w:t>
      </w:r>
      <w:r w:rsidR="26521A8C" w:rsidRPr="086C9402">
        <w:rPr>
          <w:b/>
          <w:bCs/>
          <w:sz w:val="24"/>
          <w:szCs w:val="24"/>
          <w:u w:val="single"/>
        </w:rPr>
        <w:t>mpact Stories</w:t>
      </w:r>
      <w:commentRangeEnd w:id="0"/>
      <w:r w:rsidR="00D44EE9">
        <w:commentReference w:id="0"/>
      </w:r>
      <w:commentRangeEnd w:id="1"/>
      <w:r w:rsidR="00D44EE9">
        <w:commentReference w:id="1"/>
      </w:r>
    </w:p>
    <w:p w14:paraId="45087943" w14:textId="461693CD" w:rsidR="53FCFFAB" w:rsidRDefault="53FCFFAB" w:rsidP="53FCFFAB">
      <w:pPr>
        <w:rPr>
          <w:b/>
          <w:bCs/>
          <w:sz w:val="24"/>
          <w:szCs w:val="24"/>
          <w:u w:val="single"/>
        </w:rPr>
      </w:pPr>
    </w:p>
    <w:p w14:paraId="40F859A1" w14:textId="6036774D" w:rsidR="3C4D5F6F" w:rsidRDefault="3C4D5F6F" w:rsidP="53FCFFAB">
      <w:pPr>
        <w:jc w:val="both"/>
        <w:rPr>
          <w:rFonts w:eastAsiaTheme="minorEastAsia"/>
          <w:b/>
          <w:bCs/>
          <w:color w:val="000000" w:themeColor="text1"/>
          <w:u w:val="single"/>
        </w:rPr>
      </w:pPr>
      <w:r w:rsidRPr="53FCFFAB">
        <w:rPr>
          <w:rFonts w:eastAsiaTheme="minorEastAsia"/>
          <w:b/>
          <w:bCs/>
          <w:color w:val="000000" w:themeColor="text1"/>
          <w:u w:val="single"/>
        </w:rPr>
        <w:t>Giga overview</w:t>
      </w:r>
    </w:p>
    <w:p w14:paraId="166BE8D3" w14:textId="242F3C4B" w:rsidR="3C4D5F6F" w:rsidRDefault="005713D4" w:rsidP="4A87A69E">
      <w:pPr>
        <w:jc w:val="both"/>
        <w:rPr>
          <w:rFonts w:eastAsiaTheme="minorEastAsia"/>
          <w:color w:val="000000" w:themeColor="text1"/>
        </w:rPr>
      </w:pPr>
      <w:hyperlink r:id="rId16">
        <w:r w:rsidR="4419FC95" w:rsidRPr="4A87A69E">
          <w:rPr>
            <w:rStyle w:val="Hyperlink"/>
            <w:rFonts w:eastAsiaTheme="minorEastAsia"/>
          </w:rPr>
          <w:t>Giga</w:t>
        </w:r>
      </w:hyperlink>
      <w:r w:rsidR="4419FC95" w:rsidRPr="4A87A69E">
        <w:rPr>
          <w:rFonts w:eastAsiaTheme="minorEastAsia"/>
          <w:color w:val="000000" w:themeColor="text1"/>
        </w:rPr>
        <w:t xml:space="preserve"> is a UNICEF-ITU global initiative to connect every school to the Internet and every young person to information, opportunity, and choice.  </w:t>
      </w:r>
      <w:r w:rsidR="6A61CEF1" w:rsidRPr="4A87A69E">
        <w:rPr>
          <w:rFonts w:eastAsiaTheme="minorEastAsia"/>
          <w:color w:val="000000" w:themeColor="text1"/>
        </w:rPr>
        <w:t>Giga provides three broad areas of support: it</w:t>
      </w:r>
      <w:r w:rsidR="4419FC95" w:rsidRPr="4A87A69E">
        <w:rPr>
          <w:rFonts w:eastAsiaTheme="minorEastAsia"/>
          <w:color w:val="000000" w:themeColor="text1"/>
        </w:rPr>
        <w:t xml:space="preserve"> supports </w:t>
      </w:r>
      <w:r w:rsidR="4419FC95" w:rsidRPr="4A87A69E">
        <w:rPr>
          <w:rFonts w:eastAsiaTheme="minorEastAsia"/>
          <w:b/>
          <w:bCs/>
          <w:i/>
          <w:iCs/>
          <w:color w:val="000000" w:themeColor="text1"/>
        </w:rPr>
        <w:t>high-level engagement and governance</w:t>
      </w:r>
      <w:r w:rsidR="4419FC95" w:rsidRPr="4A87A69E">
        <w:rPr>
          <w:rFonts w:eastAsiaTheme="minorEastAsia"/>
          <w:color w:val="000000" w:themeColor="text1"/>
        </w:rPr>
        <w:t xml:space="preserve"> around school connectivity; provides </w:t>
      </w:r>
      <w:r w:rsidR="4419FC95" w:rsidRPr="4A87A69E">
        <w:rPr>
          <w:rFonts w:eastAsiaTheme="minorEastAsia"/>
          <w:b/>
          <w:bCs/>
          <w:i/>
          <w:iCs/>
          <w:color w:val="000000" w:themeColor="text1"/>
        </w:rPr>
        <w:t>technical assistance</w:t>
      </w:r>
      <w:r w:rsidR="4419FC95" w:rsidRPr="4A87A69E">
        <w:rPr>
          <w:rFonts w:eastAsiaTheme="minorEastAsia"/>
          <w:color w:val="000000" w:themeColor="text1"/>
        </w:rPr>
        <w:t xml:space="preserve"> to map schools’ internet access in real-time on Giga’s </w:t>
      </w:r>
      <w:hyperlink r:id="rId17">
        <w:r w:rsidR="4419FC95" w:rsidRPr="4A87A69E">
          <w:rPr>
            <w:rStyle w:val="Hyperlink"/>
            <w:rFonts w:eastAsiaTheme="minorEastAsia"/>
          </w:rPr>
          <w:t>Project Connect</w:t>
        </w:r>
      </w:hyperlink>
      <w:r w:rsidR="4419FC95" w:rsidRPr="4A87A69E">
        <w:rPr>
          <w:rFonts w:eastAsiaTheme="minorEastAsia"/>
          <w:color w:val="000000" w:themeColor="text1"/>
        </w:rPr>
        <w:t xml:space="preserve"> map</w:t>
      </w:r>
      <w:r w:rsidR="42B77AC1" w:rsidRPr="4A87A69E">
        <w:rPr>
          <w:rFonts w:eastAsiaTheme="minorEastAsia"/>
          <w:color w:val="000000" w:themeColor="text1"/>
        </w:rPr>
        <w:t xml:space="preserve"> and </w:t>
      </w:r>
      <w:r w:rsidR="4419FC95" w:rsidRPr="4A87A69E">
        <w:rPr>
          <w:rFonts w:eastAsiaTheme="minorEastAsia"/>
          <w:color w:val="000000" w:themeColor="text1"/>
        </w:rPr>
        <w:t xml:space="preserve">helps identify optimal ways to connect unconnected schools through </w:t>
      </w:r>
      <w:hyperlink r:id="rId18">
        <w:r w:rsidR="4419FC95" w:rsidRPr="4A87A69E">
          <w:rPr>
            <w:rStyle w:val="Hyperlink"/>
            <w:rFonts w:eastAsiaTheme="minorEastAsia"/>
          </w:rPr>
          <w:t>infrastructure maps</w:t>
        </w:r>
      </w:hyperlink>
      <w:r w:rsidR="07269B0D" w:rsidRPr="4A87A69E">
        <w:rPr>
          <w:rFonts w:eastAsiaTheme="minorEastAsia"/>
          <w:color w:val="000000" w:themeColor="text1"/>
        </w:rPr>
        <w:t xml:space="preserve"> and; </w:t>
      </w:r>
      <w:r w:rsidR="4419FC95" w:rsidRPr="4A87A69E">
        <w:rPr>
          <w:rFonts w:eastAsiaTheme="minorEastAsia"/>
          <w:color w:val="000000" w:themeColor="text1"/>
        </w:rPr>
        <w:t xml:space="preserve">supports governments </w:t>
      </w:r>
      <w:r w:rsidR="0036B44F" w:rsidRPr="4A87A69E">
        <w:rPr>
          <w:rFonts w:eastAsiaTheme="minorEastAsia"/>
          <w:color w:val="000000" w:themeColor="text1"/>
        </w:rPr>
        <w:t xml:space="preserve">with </w:t>
      </w:r>
      <w:r w:rsidR="0036B44F" w:rsidRPr="4A87A69E">
        <w:rPr>
          <w:rFonts w:eastAsiaTheme="minorEastAsia"/>
          <w:b/>
          <w:bCs/>
          <w:i/>
          <w:iCs/>
          <w:color w:val="000000" w:themeColor="text1"/>
        </w:rPr>
        <w:t>procurement processes and market access interventions</w:t>
      </w:r>
      <w:r w:rsidR="0036B44F" w:rsidRPr="4A87A69E">
        <w:rPr>
          <w:rFonts w:eastAsiaTheme="minorEastAsia"/>
          <w:color w:val="000000" w:themeColor="text1"/>
        </w:rPr>
        <w:t>. Giga supports</w:t>
      </w:r>
      <w:r w:rsidR="4419FC95" w:rsidRPr="4A87A69E">
        <w:rPr>
          <w:rFonts w:eastAsiaTheme="minorEastAsia"/>
          <w:color w:val="000000" w:themeColor="text1"/>
        </w:rPr>
        <w:t xml:space="preserve"> contracting for connectivity by helping design competitive and technically robust procurement</w:t>
      </w:r>
      <w:r w:rsidR="4419FC95" w:rsidRPr="4A87A69E">
        <w:rPr>
          <w:rFonts w:eastAsiaTheme="minorEastAsia"/>
          <w:b/>
          <w:bCs/>
          <w:i/>
          <w:iCs/>
          <w:color w:val="000000" w:themeColor="text1"/>
        </w:rPr>
        <w:t xml:space="preserve"> </w:t>
      </w:r>
      <w:r w:rsidR="4419FC95" w:rsidRPr="4A87A69E">
        <w:rPr>
          <w:rFonts w:eastAsiaTheme="minorEastAsia"/>
          <w:color w:val="000000" w:themeColor="text1"/>
        </w:rPr>
        <w:t xml:space="preserve">processes to connect schools and helps design and implement interventions that improve market access, </w:t>
      </w:r>
      <w:proofErr w:type="gramStart"/>
      <w:r w:rsidR="4419FC95" w:rsidRPr="4A87A69E">
        <w:rPr>
          <w:rFonts w:eastAsiaTheme="minorEastAsia"/>
          <w:color w:val="000000" w:themeColor="text1"/>
        </w:rPr>
        <w:t>i.e.</w:t>
      </w:r>
      <w:proofErr w:type="gramEnd"/>
      <w:r w:rsidR="4419FC95" w:rsidRPr="4A87A69E">
        <w:rPr>
          <w:rFonts w:eastAsiaTheme="minorEastAsia"/>
          <w:color w:val="000000" w:themeColor="text1"/>
        </w:rPr>
        <w:t xml:space="preserve"> interventions that improve market information and transparency and ultimately help deliver affordable, sustainable and high-quality school connectivity. Examples of how Giga has generated </w:t>
      </w:r>
      <w:r w:rsidR="1039BDBF" w:rsidRPr="4A87A69E">
        <w:rPr>
          <w:rFonts w:eastAsiaTheme="minorEastAsia"/>
          <w:color w:val="000000" w:themeColor="text1"/>
        </w:rPr>
        <w:t>an impact</w:t>
      </w:r>
      <w:r w:rsidR="4419FC95" w:rsidRPr="4A87A69E">
        <w:rPr>
          <w:rFonts w:eastAsiaTheme="minorEastAsia"/>
          <w:color w:val="000000" w:themeColor="text1"/>
        </w:rPr>
        <w:t xml:space="preserve"> on the ground</w:t>
      </w:r>
      <w:r w:rsidR="486D4A14" w:rsidRPr="4A87A69E">
        <w:rPr>
          <w:rFonts w:eastAsiaTheme="minorEastAsia"/>
          <w:color w:val="000000" w:themeColor="text1"/>
        </w:rPr>
        <w:t xml:space="preserve"> in each of these areas</w:t>
      </w:r>
      <w:r w:rsidR="4419FC95" w:rsidRPr="4A87A69E">
        <w:rPr>
          <w:rFonts w:eastAsiaTheme="minorEastAsia"/>
          <w:color w:val="000000" w:themeColor="text1"/>
        </w:rPr>
        <w:t xml:space="preserve"> are</w:t>
      </w:r>
      <w:r w:rsidR="6B9BA7F1" w:rsidRPr="4A87A69E">
        <w:rPr>
          <w:rFonts w:eastAsiaTheme="minorEastAsia"/>
          <w:color w:val="000000" w:themeColor="text1"/>
        </w:rPr>
        <w:t xml:space="preserve"> described</w:t>
      </w:r>
      <w:r w:rsidR="4419FC95" w:rsidRPr="4A87A69E">
        <w:rPr>
          <w:rFonts w:eastAsiaTheme="minorEastAsia"/>
          <w:color w:val="000000" w:themeColor="text1"/>
        </w:rPr>
        <w:t xml:space="preserve"> below.</w:t>
      </w:r>
    </w:p>
    <w:p w14:paraId="40DE5AC4" w14:textId="3C9FEECB" w:rsidR="66784867" w:rsidRDefault="66784867" w:rsidP="53FCFFAB">
      <w:pPr>
        <w:jc w:val="both"/>
        <w:rPr>
          <w:rFonts w:eastAsiaTheme="minorEastAsia"/>
          <w:b/>
          <w:bCs/>
          <w:color w:val="000000" w:themeColor="text1"/>
          <w:u w:val="single"/>
        </w:rPr>
      </w:pPr>
      <w:r w:rsidRPr="53FCFFAB">
        <w:rPr>
          <w:rFonts w:eastAsiaTheme="minorEastAsia"/>
          <w:b/>
          <w:bCs/>
          <w:color w:val="000000" w:themeColor="text1"/>
          <w:u w:val="single"/>
        </w:rPr>
        <w:t>High-level engagement and governance</w:t>
      </w:r>
    </w:p>
    <w:p w14:paraId="57F040B5" w14:textId="7D677FC5" w:rsidR="4A348133" w:rsidRDefault="4A348133" w:rsidP="53FCFFAB">
      <w:pPr>
        <w:jc w:val="both"/>
        <w:rPr>
          <w:rFonts w:eastAsiaTheme="minorEastAsia"/>
          <w:b/>
          <w:bCs/>
          <w:i/>
          <w:iCs/>
          <w:color w:val="000000" w:themeColor="text1"/>
        </w:rPr>
      </w:pPr>
      <w:r w:rsidRPr="53FCFFAB">
        <w:rPr>
          <w:rFonts w:eastAsiaTheme="minorEastAsia"/>
          <w:b/>
          <w:bCs/>
          <w:i/>
          <w:iCs/>
          <w:color w:val="000000" w:themeColor="text1"/>
        </w:rPr>
        <w:t xml:space="preserve">Brazil: Mobilizing capital for school </w:t>
      </w:r>
      <w:r w:rsidR="3AB15F35" w:rsidRPr="53FCFFAB">
        <w:rPr>
          <w:rFonts w:eastAsiaTheme="minorEastAsia"/>
          <w:b/>
          <w:bCs/>
          <w:i/>
          <w:iCs/>
          <w:color w:val="000000" w:themeColor="text1"/>
        </w:rPr>
        <w:t>connectivity in Brazil</w:t>
      </w:r>
    </w:p>
    <w:p w14:paraId="27F39D6E" w14:textId="76C89A12" w:rsidR="20F620C9" w:rsidRDefault="20F620C9" w:rsidP="53FCFFAB">
      <w:pPr>
        <w:jc w:val="both"/>
        <w:rPr>
          <w:rFonts w:eastAsiaTheme="minorEastAsia"/>
          <w:color w:val="000000" w:themeColor="text1"/>
        </w:rPr>
      </w:pPr>
      <w:r w:rsidRPr="53FCFFAB">
        <w:rPr>
          <w:rFonts w:eastAsiaTheme="minorEastAsia"/>
          <w:color w:val="000000" w:themeColor="text1"/>
        </w:rPr>
        <w:t>UNICEF Brazil with the support of Giga, successfully advocated for the use of the Universal Service Fund</w:t>
      </w:r>
      <w:r w:rsidR="53520B54" w:rsidRPr="53FCFFAB">
        <w:rPr>
          <w:rFonts w:eastAsiaTheme="minorEastAsia"/>
          <w:color w:val="000000" w:themeColor="text1"/>
        </w:rPr>
        <w:t xml:space="preserve"> (USF) for connectivity. </w:t>
      </w:r>
      <w:r w:rsidR="6AE2CCBA" w:rsidRPr="53FCFFAB">
        <w:rPr>
          <w:rFonts w:eastAsiaTheme="minorEastAsia"/>
          <w:color w:val="000000" w:themeColor="text1"/>
        </w:rPr>
        <w:t>At least</w:t>
      </w:r>
      <w:r w:rsidR="53520B54" w:rsidRPr="53FCFFAB">
        <w:rPr>
          <w:rFonts w:eastAsiaTheme="minorEastAsia"/>
          <w:color w:val="000000" w:themeColor="text1"/>
        </w:rPr>
        <w:t xml:space="preserve"> 18 percent of the USF has been specifically set aside for school connectivity.</w:t>
      </w:r>
    </w:p>
    <w:p w14:paraId="30503D27" w14:textId="5FBE9679" w:rsidR="7149631E" w:rsidRDefault="7149631E" w:rsidP="53FCFFAB">
      <w:pPr>
        <w:jc w:val="both"/>
        <w:rPr>
          <w:rFonts w:eastAsiaTheme="minorEastAsia"/>
          <w:color w:val="000000" w:themeColor="text1"/>
        </w:rPr>
      </w:pPr>
      <w:r w:rsidRPr="53FCFFAB">
        <w:rPr>
          <w:rFonts w:eastAsiaTheme="minorEastAsia"/>
          <w:color w:val="000000" w:themeColor="text1"/>
        </w:rPr>
        <w:t xml:space="preserve">In many countries, the Universal Service Fund (USF) is a tool used by the government to fund projects that increase access to telecommunication services in remote and underprivileged areas. These funds are often collected annually from contributions by telecommunications providers, which are typically computed based on their annual revenue. In August 2000, Brazil established its own USF named Fundo de </w:t>
      </w:r>
      <w:proofErr w:type="spellStart"/>
      <w:r w:rsidRPr="53FCFFAB">
        <w:rPr>
          <w:rFonts w:eastAsiaTheme="minorEastAsia"/>
          <w:color w:val="000000" w:themeColor="text1"/>
        </w:rPr>
        <w:t>Universalização</w:t>
      </w:r>
      <w:proofErr w:type="spellEnd"/>
      <w:r w:rsidRPr="53FCFFAB">
        <w:rPr>
          <w:rFonts w:eastAsiaTheme="minorEastAsia"/>
          <w:color w:val="000000" w:themeColor="text1"/>
        </w:rPr>
        <w:t xml:space="preserve"> do </w:t>
      </w:r>
      <w:proofErr w:type="spellStart"/>
      <w:r w:rsidRPr="53FCFFAB">
        <w:rPr>
          <w:rFonts w:eastAsiaTheme="minorEastAsia"/>
          <w:color w:val="000000" w:themeColor="text1"/>
        </w:rPr>
        <w:t>Serviço</w:t>
      </w:r>
      <w:proofErr w:type="spellEnd"/>
      <w:r w:rsidRPr="53FCFFAB">
        <w:rPr>
          <w:rFonts w:eastAsiaTheme="minorEastAsia"/>
          <w:color w:val="000000" w:themeColor="text1"/>
        </w:rPr>
        <w:t xml:space="preserve"> de </w:t>
      </w:r>
      <w:proofErr w:type="spellStart"/>
      <w:r w:rsidRPr="53FCFFAB">
        <w:rPr>
          <w:rFonts w:eastAsiaTheme="minorEastAsia"/>
          <w:color w:val="000000" w:themeColor="text1"/>
        </w:rPr>
        <w:t>Telecomunicações</w:t>
      </w:r>
      <w:proofErr w:type="spellEnd"/>
      <w:r w:rsidRPr="53FCFFAB">
        <w:rPr>
          <w:rFonts w:eastAsiaTheme="minorEastAsia"/>
          <w:color w:val="000000" w:themeColor="text1"/>
        </w:rPr>
        <w:t xml:space="preserve"> (FUST). However, after nearly twenty years, FUST had never disbursed any of the collected funds to support connectivity projects. The key hindrance was a restrictive law in which the funds could only be allocated to landlines or fixed telephony – a technology that has since become almost obsolete. The COVID-19 pandemic brought additional scrutiny to the FUST and, as a result, numerous stakeholders, including UNICEF Brazil</w:t>
      </w:r>
      <w:r w:rsidR="2987B1EC" w:rsidRPr="53FCFFAB">
        <w:rPr>
          <w:rFonts w:eastAsiaTheme="minorEastAsia"/>
          <w:color w:val="000000" w:themeColor="text1"/>
        </w:rPr>
        <w:t xml:space="preserve"> and Giga,</w:t>
      </w:r>
      <w:r w:rsidRPr="53FCFFAB">
        <w:rPr>
          <w:rFonts w:eastAsiaTheme="minorEastAsia"/>
          <w:color w:val="000000" w:themeColor="text1"/>
        </w:rPr>
        <w:t xml:space="preserve"> advocated for its restructuring.  </w:t>
      </w:r>
    </w:p>
    <w:p w14:paraId="6F7DE4E5" w14:textId="0B32AF7C" w:rsidR="7149631E" w:rsidRDefault="7149631E" w:rsidP="53FCFFAB">
      <w:pPr>
        <w:jc w:val="both"/>
      </w:pPr>
      <w:r w:rsidRPr="53FCFFAB">
        <w:rPr>
          <w:rFonts w:eastAsiaTheme="minorEastAsia"/>
          <w:color w:val="000000" w:themeColor="text1"/>
        </w:rPr>
        <w:t xml:space="preserve">The advocacy was successful, and in November 2020, the Senate approved </w:t>
      </w:r>
      <w:r w:rsidR="3C3742F6" w:rsidRPr="53FCFFAB">
        <w:rPr>
          <w:rFonts w:eastAsiaTheme="minorEastAsia"/>
          <w:color w:val="000000" w:themeColor="text1"/>
        </w:rPr>
        <w:t xml:space="preserve">a bill </w:t>
      </w:r>
      <w:r w:rsidRPr="53FCFFAB">
        <w:rPr>
          <w:rFonts w:eastAsiaTheme="minorEastAsia"/>
          <w:color w:val="000000" w:themeColor="text1"/>
        </w:rPr>
        <w:t>which reformed FUST to help ensure the collected funds are more effectively allocated and are appropriately used to expand telecommunications services in the country. The Bill also required 18% of the FUST’s annual collections to be set aside specifically for connecting public schools to the Internet, creating a sustainable solution for school connectivity.</w:t>
      </w:r>
      <w:r w:rsidR="1B22F42C" w:rsidRPr="53FCFFAB">
        <w:rPr>
          <w:rFonts w:eastAsiaTheme="minorEastAsia"/>
          <w:color w:val="000000" w:themeColor="text1"/>
        </w:rPr>
        <w:t xml:space="preserve"> More information can be found in this </w:t>
      </w:r>
      <w:hyperlink r:id="rId19">
        <w:r w:rsidR="1B22F42C" w:rsidRPr="53FCFFAB">
          <w:rPr>
            <w:rStyle w:val="Hyperlink"/>
            <w:rFonts w:eastAsiaTheme="minorEastAsia"/>
          </w:rPr>
          <w:t>case study</w:t>
        </w:r>
      </w:hyperlink>
      <w:r w:rsidR="1B22F42C" w:rsidRPr="53FCFFAB">
        <w:rPr>
          <w:rFonts w:eastAsiaTheme="minorEastAsia"/>
          <w:color w:val="000000" w:themeColor="text1"/>
        </w:rPr>
        <w:t>.</w:t>
      </w:r>
    </w:p>
    <w:p w14:paraId="0116D9CE" w14:textId="07D7863F" w:rsidR="403A8BE7" w:rsidRDefault="403A8BE7" w:rsidP="53FCFFAB">
      <w:pPr>
        <w:jc w:val="both"/>
        <w:rPr>
          <w:rFonts w:eastAsiaTheme="minorEastAsia"/>
          <w:color w:val="000000" w:themeColor="text1"/>
        </w:rPr>
      </w:pPr>
      <w:r w:rsidRPr="53FCFFAB">
        <w:rPr>
          <w:rFonts w:eastAsiaTheme="minorEastAsia"/>
          <w:b/>
          <w:bCs/>
          <w:i/>
          <w:iCs/>
          <w:color w:val="000000" w:themeColor="text1"/>
        </w:rPr>
        <w:t xml:space="preserve">Kazakhstan: Increasing the minimum bandwidth requirement for </w:t>
      </w:r>
      <w:proofErr w:type="gramStart"/>
      <w:r w:rsidRPr="53FCFFAB">
        <w:rPr>
          <w:rFonts w:eastAsiaTheme="minorEastAsia"/>
          <w:b/>
          <w:bCs/>
          <w:i/>
          <w:iCs/>
          <w:color w:val="000000" w:themeColor="text1"/>
        </w:rPr>
        <w:t>schools</w:t>
      </w:r>
      <w:proofErr w:type="gramEnd"/>
    </w:p>
    <w:p w14:paraId="229579C8" w14:textId="10598EB8" w:rsidR="403A8BE7" w:rsidRDefault="403A8BE7" w:rsidP="53FCFFAB">
      <w:pPr>
        <w:jc w:val="both"/>
        <w:rPr>
          <w:rFonts w:eastAsiaTheme="minorEastAsia"/>
          <w:color w:val="000000" w:themeColor="text1"/>
        </w:rPr>
      </w:pPr>
      <w:r w:rsidRPr="53FCFFAB">
        <w:rPr>
          <w:rFonts w:eastAsiaTheme="minorEastAsia"/>
          <w:color w:val="000000" w:themeColor="text1"/>
        </w:rPr>
        <w:t xml:space="preserve">In Kazakhstan, </w:t>
      </w:r>
      <w:r w:rsidR="5EBDE4B9" w:rsidRPr="53FCFFAB">
        <w:rPr>
          <w:rFonts w:eastAsiaTheme="minorEastAsia"/>
          <w:color w:val="000000" w:themeColor="text1"/>
        </w:rPr>
        <w:t>the Giga steering committee play</w:t>
      </w:r>
      <w:r w:rsidR="1E8FFAA8" w:rsidRPr="53FCFFAB">
        <w:rPr>
          <w:rFonts w:eastAsiaTheme="minorEastAsia"/>
          <w:color w:val="000000" w:themeColor="text1"/>
        </w:rPr>
        <w:t>s a pivotal role</w:t>
      </w:r>
      <w:r w:rsidRPr="53FCFFAB">
        <w:rPr>
          <w:rFonts w:eastAsiaTheme="minorEastAsia"/>
          <w:color w:val="000000" w:themeColor="text1"/>
        </w:rPr>
        <w:t xml:space="preserve"> in bringing key national stakeholders together under a common agenda, which is school connectivity. The steering committee is set up as a platform for governance, which enables discussions of opportunities and challenges related to school connectivity in a country and discuss changes needed.  </w:t>
      </w:r>
    </w:p>
    <w:p w14:paraId="31C44EA8" w14:textId="41F69DF8" w:rsidR="56CE4975" w:rsidRDefault="38B19E94" w:rsidP="086C9402">
      <w:pPr>
        <w:jc w:val="both"/>
        <w:rPr>
          <w:rFonts w:eastAsiaTheme="minorEastAsia"/>
          <w:color w:val="000000" w:themeColor="text1"/>
        </w:rPr>
      </w:pPr>
      <w:commentRangeStart w:id="2"/>
      <w:commentRangeStart w:id="3"/>
      <w:commentRangeStart w:id="4"/>
      <w:commentRangeStart w:id="5"/>
      <w:r w:rsidRPr="086C9402">
        <w:rPr>
          <w:rFonts w:eastAsiaTheme="minorEastAsia"/>
          <w:color w:val="000000" w:themeColor="text1"/>
        </w:rPr>
        <w:t>One</w:t>
      </w:r>
      <w:r w:rsidR="56E60314" w:rsidRPr="086C9402">
        <w:rPr>
          <w:rFonts w:eastAsiaTheme="minorEastAsia"/>
          <w:color w:val="000000" w:themeColor="text1"/>
        </w:rPr>
        <w:t xml:space="preserve"> of the challenges highlighted to the committee through Giga's data collection and through a feasibility study </w:t>
      </w:r>
      <w:r w:rsidR="78C74859" w:rsidRPr="086C9402">
        <w:rPr>
          <w:rFonts w:eastAsiaTheme="minorEastAsia"/>
          <w:color w:val="000000" w:themeColor="text1"/>
        </w:rPr>
        <w:t xml:space="preserve">that Giga supported, </w:t>
      </w:r>
      <w:r w:rsidR="56E60314" w:rsidRPr="086C9402">
        <w:rPr>
          <w:rFonts w:eastAsiaTheme="minorEastAsia"/>
          <w:color w:val="000000" w:themeColor="text1"/>
        </w:rPr>
        <w:t xml:space="preserve">was the low bandwidth available to schools. While many schools were connected to the internet in Kazakhstan, about </w:t>
      </w:r>
      <w:r w:rsidR="733BF7ED" w:rsidRPr="086C9402">
        <w:rPr>
          <w:rFonts w:eastAsiaTheme="minorEastAsia"/>
          <w:color w:val="000000" w:themeColor="text1"/>
        </w:rPr>
        <w:t>30</w:t>
      </w:r>
      <w:r w:rsidR="56E60314" w:rsidRPr="086C9402">
        <w:rPr>
          <w:rFonts w:eastAsiaTheme="minorEastAsia"/>
          <w:color w:val="000000" w:themeColor="text1"/>
        </w:rPr>
        <w:t xml:space="preserve"> percent of schools were connected at less than 5 Mbps</w:t>
      </w:r>
      <w:r w:rsidR="5014E0B6" w:rsidRPr="086C9402">
        <w:rPr>
          <w:rFonts w:eastAsiaTheme="minorEastAsia"/>
          <w:color w:val="000000" w:themeColor="text1"/>
        </w:rPr>
        <w:t>,</w:t>
      </w:r>
      <w:commentRangeStart w:id="6"/>
      <w:r w:rsidR="5014E0B6" w:rsidRPr="086C9402">
        <w:rPr>
          <w:rFonts w:eastAsiaTheme="minorEastAsia"/>
          <w:color w:val="000000" w:themeColor="text1"/>
        </w:rPr>
        <w:t xml:space="preserve"> and 56 percent were connected at less than 10 Mbps</w:t>
      </w:r>
      <w:r w:rsidR="56E60314" w:rsidRPr="086C9402">
        <w:rPr>
          <w:rFonts w:eastAsiaTheme="minorEastAsia"/>
          <w:color w:val="000000" w:themeColor="text1"/>
        </w:rPr>
        <w:t>.</w:t>
      </w:r>
      <w:commentRangeEnd w:id="6"/>
      <w:r w:rsidR="56CE4975">
        <w:commentReference w:id="6"/>
      </w:r>
      <w:r w:rsidR="56E60314" w:rsidRPr="086C9402">
        <w:rPr>
          <w:rFonts w:eastAsiaTheme="minorEastAsia"/>
          <w:color w:val="000000" w:themeColor="text1"/>
        </w:rPr>
        <w:t xml:space="preserve"> The Minister of Digital Development, who is the chair of the Giga steering committee, based on this information and following Giga’s recommendations, made 20 Mbps the minimum bandwidth requirement to connect schools. The Steering Committee is continuing to actively guide other stakeholders on improving school connectivity based on insights</w:t>
      </w:r>
      <w:r w:rsidR="24C96D1E" w:rsidRPr="086C9402">
        <w:rPr>
          <w:rFonts w:eastAsiaTheme="minorEastAsia"/>
          <w:color w:val="000000" w:themeColor="text1"/>
        </w:rPr>
        <w:t xml:space="preserve"> from the study</w:t>
      </w:r>
      <w:r w:rsidR="56E60314" w:rsidRPr="086C9402">
        <w:rPr>
          <w:rFonts w:eastAsiaTheme="minorEastAsia"/>
          <w:color w:val="000000" w:themeColor="text1"/>
        </w:rPr>
        <w:t>. The common platform plays an important role in getting tangible results for school connectivity.</w:t>
      </w:r>
      <w:commentRangeEnd w:id="2"/>
      <w:r w:rsidR="56CE4975">
        <w:commentReference w:id="2"/>
      </w:r>
      <w:commentRangeEnd w:id="3"/>
      <w:r w:rsidR="56CE4975">
        <w:commentReference w:id="3"/>
      </w:r>
      <w:commentRangeEnd w:id="4"/>
      <w:r w:rsidR="56CE4975">
        <w:commentReference w:id="4"/>
      </w:r>
      <w:commentRangeEnd w:id="5"/>
      <w:r w:rsidR="56CE4975">
        <w:commentReference w:id="5"/>
      </w:r>
    </w:p>
    <w:p w14:paraId="6D98FC94" w14:textId="743B6514" w:rsidR="541813D8" w:rsidRDefault="541813D8" w:rsidP="53FCFFAB">
      <w:pPr>
        <w:jc w:val="both"/>
        <w:rPr>
          <w:rFonts w:eastAsiaTheme="minorEastAsia"/>
          <w:b/>
          <w:bCs/>
          <w:color w:val="000000" w:themeColor="text1"/>
          <w:u w:val="single"/>
        </w:rPr>
      </w:pPr>
      <w:r w:rsidRPr="53FCFFAB">
        <w:rPr>
          <w:rFonts w:eastAsiaTheme="minorEastAsia"/>
          <w:b/>
          <w:bCs/>
          <w:color w:val="000000" w:themeColor="text1"/>
          <w:u w:val="single"/>
        </w:rPr>
        <w:t>Technical assistance for mapping and monitoring</w:t>
      </w:r>
    </w:p>
    <w:p w14:paraId="21231764" w14:textId="4ECF8493" w:rsidR="541813D8" w:rsidRDefault="26140C71" w:rsidP="086C9402">
      <w:pPr>
        <w:jc w:val="both"/>
        <w:rPr>
          <w:rFonts w:eastAsiaTheme="minorEastAsia"/>
          <w:color w:val="000000" w:themeColor="text1"/>
        </w:rPr>
      </w:pPr>
      <w:commentRangeStart w:id="8"/>
      <w:commentRangeStart w:id="9"/>
      <w:commentRangeStart w:id="10"/>
      <w:r w:rsidRPr="086C9402">
        <w:rPr>
          <w:rFonts w:eastAsiaTheme="minorEastAsia"/>
          <w:color w:val="000000" w:themeColor="text1"/>
        </w:rPr>
        <w:t xml:space="preserve">Globally, Giga has mapped 2.1 million schools </w:t>
      </w:r>
      <w:r w:rsidR="66B68490" w:rsidRPr="086C9402">
        <w:rPr>
          <w:rFonts w:eastAsiaTheme="minorEastAsia"/>
          <w:color w:val="000000" w:themeColor="text1"/>
        </w:rPr>
        <w:t>across 1</w:t>
      </w:r>
      <w:r w:rsidR="6C5354A1" w:rsidRPr="086C9402">
        <w:rPr>
          <w:rFonts w:eastAsiaTheme="minorEastAsia"/>
          <w:color w:val="000000" w:themeColor="text1"/>
        </w:rPr>
        <w:t>40</w:t>
      </w:r>
      <w:r w:rsidR="66B68490" w:rsidRPr="086C9402">
        <w:rPr>
          <w:rFonts w:eastAsiaTheme="minorEastAsia"/>
          <w:color w:val="000000" w:themeColor="text1"/>
        </w:rPr>
        <w:t xml:space="preserve"> countries. </w:t>
      </w:r>
      <w:r w:rsidR="3970DE46" w:rsidRPr="086C9402">
        <w:rPr>
          <w:rFonts w:eastAsiaTheme="minorEastAsia"/>
          <w:color w:val="000000" w:themeColor="text1"/>
        </w:rPr>
        <w:t>Of these, schools in 85 countries have been mapped using Open Street Maps data, schools in</w:t>
      </w:r>
      <w:r w:rsidR="1FBD636E" w:rsidRPr="086C9402">
        <w:rPr>
          <w:rFonts w:eastAsiaTheme="minorEastAsia"/>
          <w:color w:val="000000" w:themeColor="text1"/>
        </w:rPr>
        <w:t xml:space="preserve"> 47</w:t>
      </w:r>
      <w:r w:rsidR="3970DE46" w:rsidRPr="086C9402">
        <w:rPr>
          <w:rFonts w:eastAsiaTheme="minorEastAsia"/>
          <w:color w:val="000000" w:themeColor="text1"/>
        </w:rPr>
        <w:t xml:space="preserve"> countries have been mapped using government provided data</w:t>
      </w:r>
      <w:r w:rsidR="48B126BF" w:rsidRPr="086C9402">
        <w:rPr>
          <w:rFonts w:eastAsiaTheme="minorEastAsia"/>
          <w:color w:val="000000" w:themeColor="text1"/>
        </w:rPr>
        <w:t>, and schools in an additional 8 countries</w:t>
      </w:r>
      <w:r w:rsidR="3970DE46" w:rsidRPr="086C9402">
        <w:rPr>
          <w:rFonts w:eastAsiaTheme="minorEastAsia"/>
          <w:color w:val="000000" w:themeColor="text1"/>
        </w:rPr>
        <w:t xml:space="preserve"> </w:t>
      </w:r>
      <w:r w:rsidR="1EE399D7" w:rsidRPr="086C9402">
        <w:rPr>
          <w:rFonts w:eastAsiaTheme="minorEastAsia"/>
          <w:color w:val="000000" w:themeColor="text1"/>
        </w:rPr>
        <w:t>have been mapped with data from</w:t>
      </w:r>
      <w:r w:rsidR="3970DE46" w:rsidRPr="086C9402">
        <w:rPr>
          <w:rFonts w:eastAsiaTheme="minorEastAsia"/>
          <w:color w:val="000000" w:themeColor="text1"/>
        </w:rPr>
        <w:t xml:space="preserve"> other sources </w:t>
      </w:r>
      <w:commentRangeEnd w:id="8"/>
      <w:r w:rsidR="541813D8">
        <w:commentReference w:id="8"/>
      </w:r>
      <w:commentRangeEnd w:id="9"/>
      <w:r w:rsidR="541813D8">
        <w:commentReference w:id="9"/>
      </w:r>
      <w:commentRangeEnd w:id="10"/>
      <w:r w:rsidR="541813D8">
        <w:commentReference w:id="10"/>
      </w:r>
      <w:r w:rsidR="3970DE46" w:rsidRPr="086C9402">
        <w:rPr>
          <w:rFonts w:eastAsiaTheme="minorEastAsia"/>
          <w:color w:val="000000" w:themeColor="text1"/>
        </w:rPr>
        <w:t>(</w:t>
      </w:r>
      <w:proofErr w:type="gramStart"/>
      <w:r w:rsidR="3970DE46" w:rsidRPr="086C9402">
        <w:rPr>
          <w:rFonts w:eastAsiaTheme="minorEastAsia"/>
          <w:color w:val="000000" w:themeColor="text1"/>
        </w:rPr>
        <w:t>e</w:t>
      </w:r>
      <w:r w:rsidR="2D08B55F" w:rsidRPr="086C9402">
        <w:rPr>
          <w:rFonts w:eastAsiaTheme="minorEastAsia"/>
          <w:color w:val="000000" w:themeColor="text1"/>
        </w:rPr>
        <w:t>.</w:t>
      </w:r>
      <w:r w:rsidR="3970DE46" w:rsidRPr="086C9402">
        <w:rPr>
          <w:rFonts w:eastAsiaTheme="minorEastAsia"/>
          <w:color w:val="000000" w:themeColor="text1"/>
        </w:rPr>
        <w:t>g</w:t>
      </w:r>
      <w:r w:rsidR="2D6A9610" w:rsidRPr="086C9402">
        <w:rPr>
          <w:rFonts w:eastAsiaTheme="minorEastAsia"/>
          <w:color w:val="000000" w:themeColor="text1"/>
        </w:rPr>
        <w:t>.</w:t>
      </w:r>
      <w:proofErr w:type="gramEnd"/>
      <w:r w:rsidR="00B16319" w:rsidRPr="086C9402">
        <w:rPr>
          <w:rFonts w:eastAsiaTheme="minorEastAsia"/>
          <w:color w:val="000000" w:themeColor="text1"/>
        </w:rPr>
        <w:t xml:space="preserve"> NGOs, online portals etc.)</w:t>
      </w:r>
      <w:r w:rsidR="3970DE46" w:rsidRPr="086C9402">
        <w:rPr>
          <w:rFonts w:eastAsiaTheme="minorEastAsia"/>
          <w:color w:val="000000" w:themeColor="text1"/>
        </w:rPr>
        <w:t xml:space="preserve"> have been used for other countries.</w:t>
      </w:r>
      <w:r w:rsidR="55537780" w:rsidRPr="086C9402">
        <w:rPr>
          <w:rFonts w:eastAsiaTheme="minorEastAsia"/>
          <w:color w:val="000000" w:themeColor="text1"/>
        </w:rPr>
        <w:t xml:space="preserve"> Examples of </w:t>
      </w:r>
      <w:r w:rsidR="0FD0D3B0" w:rsidRPr="086C9402">
        <w:rPr>
          <w:rFonts w:eastAsiaTheme="minorEastAsia"/>
          <w:color w:val="000000" w:themeColor="text1"/>
        </w:rPr>
        <w:t>how mapping ha</w:t>
      </w:r>
      <w:r w:rsidR="0CCA486A" w:rsidRPr="086C9402">
        <w:rPr>
          <w:rFonts w:eastAsiaTheme="minorEastAsia"/>
          <w:color w:val="000000" w:themeColor="text1"/>
        </w:rPr>
        <w:t>s</w:t>
      </w:r>
      <w:r w:rsidR="0FD0D3B0" w:rsidRPr="086C9402">
        <w:rPr>
          <w:rFonts w:eastAsiaTheme="minorEastAsia"/>
          <w:color w:val="000000" w:themeColor="text1"/>
        </w:rPr>
        <w:t xml:space="preserve"> helped countries with their decision-making are below:</w:t>
      </w:r>
    </w:p>
    <w:p w14:paraId="78503E57" w14:textId="58315DBA" w:rsidR="7D1FFC43" w:rsidRDefault="7D1FFC43" w:rsidP="53FCFFAB">
      <w:pPr>
        <w:jc w:val="both"/>
        <w:rPr>
          <w:rFonts w:eastAsiaTheme="minorEastAsia"/>
          <w:b/>
          <w:bCs/>
          <w:i/>
          <w:iCs/>
          <w:color w:val="000000" w:themeColor="text1"/>
        </w:rPr>
      </w:pPr>
      <w:r w:rsidRPr="53FCFFAB">
        <w:rPr>
          <w:rFonts w:eastAsiaTheme="minorEastAsia"/>
          <w:b/>
          <w:bCs/>
          <w:i/>
          <w:iCs/>
          <w:color w:val="000000" w:themeColor="text1"/>
        </w:rPr>
        <w:t xml:space="preserve">Kyrgyzstan: Generating cost savings through </w:t>
      </w:r>
      <w:proofErr w:type="gramStart"/>
      <w:r w:rsidRPr="53FCFFAB">
        <w:rPr>
          <w:rFonts w:eastAsiaTheme="minorEastAsia"/>
          <w:b/>
          <w:bCs/>
          <w:i/>
          <w:iCs/>
          <w:color w:val="000000" w:themeColor="text1"/>
        </w:rPr>
        <w:t>mapping</w:t>
      </w:r>
      <w:proofErr w:type="gramEnd"/>
      <w:r w:rsidRPr="53FCFFAB">
        <w:rPr>
          <w:rFonts w:eastAsiaTheme="minorEastAsia"/>
          <w:b/>
          <w:bCs/>
          <w:i/>
          <w:iCs/>
          <w:color w:val="000000" w:themeColor="text1"/>
        </w:rPr>
        <w:t xml:space="preserve"> </w:t>
      </w:r>
    </w:p>
    <w:p w14:paraId="5861B2C4" w14:textId="7A07821E" w:rsidR="7D1FFC43" w:rsidRDefault="4412D00F" w:rsidP="086C9402">
      <w:pPr>
        <w:jc w:val="both"/>
        <w:rPr>
          <w:rFonts w:eastAsiaTheme="minorEastAsia"/>
          <w:color w:val="000000" w:themeColor="text1"/>
        </w:rPr>
      </w:pPr>
      <w:r w:rsidRPr="086C9402">
        <w:rPr>
          <w:rFonts w:eastAsiaTheme="minorEastAsia"/>
          <w:color w:val="000000" w:themeColor="text1"/>
        </w:rPr>
        <w:t>In Kyrgyzstan, Giga was able to help the government save about 40 percent</w:t>
      </w:r>
      <w:r w:rsidR="6F2100B4" w:rsidRPr="086C9402">
        <w:rPr>
          <w:rFonts w:eastAsiaTheme="minorEastAsia"/>
          <w:color w:val="000000" w:themeColor="text1"/>
        </w:rPr>
        <w:t xml:space="preserve"> (~$200k per year)</w:t>
      </w:r>
      <w:r w:rsidRPr="086C9402">
        <w:rPr>
          <w:rFonts w:eastAsiaTheme="minorEastAsia"/>
          <w:color w:val="000000" w:themeColor="text1"/>
        </w:rPr>
        <w:t xml:space="preserve"> of its education connectivity budget, through the </w:t>
      </w:r>
      <w:r w:rsidR="656439C6" w:rsidRPr="086C9402">
        <w:rPr>
          <w:rFonts w:eastAsiaTheme="minorEastAsia"/>
          <w:color w:val="000000" w:themeColor="text1"/>
        </w:rPr>
        <w:t xml:space="preserve">transparency created by the </w:t>
      </w:r>
      <w:r w:rsidRPr="086C9402">
        <w:rPr>
          <w:rFonts w:eastAsiaTheme="minorEastAsia"/>
          <w:color w:val="000000" w:themeColor="text1"/>
        </w:rPr>
        <w:t>mapping process alone. It was through school location and connectivity status mapping that the government realized that it was paying for the connectivity of many schools that were not really connected. These schools showed up as red</w:t>
      </w:r>
      <w:r w:rsidR="03F48C88" w:rsidRPr="086C9402">
        <w:rPr>
          <w:rFonts w:eastAsiaTheme="minorEastAsia"/>
          <w:color w:val="000000" w:themeColor="text1"/>
        </w:rPr>
        <w:t xml:space="preserve"> (unconnected)</w:t>
      </w:r>
      <w:r w:rsidRPr="086C9402">
        <w:rPr>
          <w:rFonts w:eastAsiaTheme="minorEastAsia"/>
          <w:color w:val="000000" w:themeColor="text1"/>
        </w:rPr>
        <w:t xml:space="preserve"> on the Giga map</w:t>
      </w:r>
      <w:r w:rsidR="386FADE1" w:rsidRPr="086C9402">
        <w:rPr>
          <w:rFonts w:eastAsiaTheme="minorEastAsia"/>
          <w:color w:val="000000" w:themeColor="text1"/>
        </w:rPr>
        <w:t>, even though the government was paying for the connectivity of the schools</w:t>
      </w:r>
      <w:r w:rsidRPr="086C9402">
        <w:rPr>
          <w:rFonts w:eastAsiaTheme="minorEastAsia"/>
          <w:color w:val="000000" w:themeColor="text1"/>
        </w:rPr>
        <w:t>. The government was able to use that information and was able to renegotiate a new contract with the suppliers to connect these schools with better internet speed and lower costs and save over 40 percent of its connectivity budget.</w:t>
      </w:r>
    </w:p>
    <w:p w14:paraId="1C131E8B" w14:textId="46FE1BD6" w:rsidR="7D1FFC43" w:rsidRDefault="7D1FFC43" w:rsidP="53FCFFAB">
      <w:pPr>
        <w:jc w:val="both"/>
        <w:rPr>
          <w:rFonts w:eastAsiaTheme="minorEastAsia"/>
          <w:color w:val="000000" w:themeColor="text1"/>
        </w:rPr>
      </w:pPr>
      <w:r w:rsidRPr="53FCFFAB">
        <w:rPr>
          <w:rFonts w:eastAsiaTheme="minorEastAsia"/>
          <w:b/>
          <w:bCs/>
          <w:i/>
          <w:iCs/>
          <w:color w:val="000000" w:themeColor="text1"/>
        </w:rPr>
        <w:t xml:space="preserve">OECS: Using school mapping for disaster </w:t>
      </w:r>
      <w:proofErr w:type="gramStart"/>
      <w:r w:rsidRPr="53FCFFAB">
        <w:rPr>
          <w:rFonts w:eastAsiaTheme="minorEastAsia"/>
          <w:b/>
          <w:bCs/>
          <w:i/>
          <w:iCs/>
          <w:color w:val="000000" w:themeColor="text1"/>
        </w:rPr>
        <w:t>response</w:t>
      </w:r>
      <w:proofErr w:type="gramEnd"/>
    </w:p>
    <w:p w14:paraId="12EDD01C" w14:textId="1D6851CE" w:rsidR="7D1FFC43" w:rsidRDefault="4412D00F" w:rsidP="086C9402">
      <w:pPr>
        <w:jc w:val="both"/>
        <w:rPr>
          <w:rFonts w:eastAsiaTheme="minorEastAsia"/>
          <w:color w:val="000000" w:themeColor="text1"/>
        </w:rPr>
      </w:pPr>
      <w:r w:rsidRPr="086C9402">
        <w:rPr>
          <w:rFonts w:eastAsiaTheme="minorEastAsia"/>
          <w:color w:val="000000" w:themeColor="text1"/>
        </w:rPr>
        <w:t>The Organization for Eastern Caribbean States</w:t>
      </w:r>
      <w:r w:rsidR="57983761" w:rsidRPr="086C9402">
        <w:rPr>
          <w:rFonts w:eastAsiaTheme="minorEastAsia"/>
          <w:color w:val="000000" w:themeColor="text1"/>
        </w:rPr>
        <w:t xml:space="preserve">, which includes 9 island countries that Giga is supporting, </w:t>
      </w:r>
      <w:r w:rsidRPr="086C9402">
        <w:rPr>
          <w:rFonts w:eastAsiaTheme="minorEastAsia"/>
          <w:color w:val="000000" w:themeColor="text1"/>
        </w:rPr>
        <w:t xml:space="preserve">is exploring the potential for using school mapping for disaster response planning. </w:t>
      </w:r>
      <w:r w:rsidR="39C7FA86" w:rsidRPr="086C9402">
        <w:rPr>
          <w:rFonts w:eastAsiaTheme="minorEastAsia"/>
          <w:color w:val="000000" w:themeColor="text1"/>
        </w:rPr>
        <w:t xml:space="preserve">This region is prone to natural disasters such as hurricanes. </w:t>
      </w:r>
      <w:r w:rsidRPr="086C9402">
        <w:rPr>
          <w:rFonts w:eastAsiaTheme="minorEastAsia"/>
          <w:color w:val="000000" w:themeColor="text1"/>
        </w:rPr>
        <w:t xml:space="preserve">Access to the location and </w:t>
      </w:r>
      <w:r w:rsidR="396A4E19" w:rsidRPr="086C9402">
        <w:rPr>
          <w:rFonts w:eastAsiaTheme="minorEastAsia"/>
          <w:color w:val="000000" w:themeColor="text1"/>
        </w:rPr>
        <w:t>connectivity</w:t>
      </w:r>
      <w:r w:rsidR="616368A9" w:rsidRPr="086C9402">
        <w:rPr>
          <w:rFonts w:eastAsiaTheme="minorEastAsia"/>
          <w:color w:val="000000" w:themeColor="text1"/>
        </w:rPr>
        <w:t xml:space="preserve"> </w:t>
      </w:r>
      <w:r w:rsidR="396A4E19" w:rsidRPr="086C9402">
        <w:rPr>
          <w:rFonts w:eastAsiaTheme="minorEastAsia"/>
          <w:color w:val="000000" w:themeColor="text1"/>
        </w:rPr>
        <w:t>status</w:t>
      </w:r>
      <w:r w:rsidRPr="086C9402">
        <w:rPr>
          <w:rFonts w:eastAsiaTheme="minorEastAsia"/>
          <w:color w:val="000000" w:themeColor="text1"/>
        </w:rPr>
        <w:t xml:space="preserve"> </w:t>
      </w:r>
      <w:r w:rsidR="2F19F685" w:rsidRPr="086C9402">
        <w:rPr>
          <w:rFonts w:eastAsiaTheme="minorEastAsia"/>
          <w:color w:val="000000" w:themeColor="text1"/>
        </w:rPr>
        <w:t xml:space="preserve">information </w:t>
      </w:r>
      <w:r w:rsidRPr="086C9402">
        <w:rPr>
          <w:rFonts w:eastAsiaTheme="minorEastAsia"/>
          <w:color w:val="000000" w:themeColor="text1"/>
        </w:rPr>
        <w:t>of schools will help decision</w:t>
      </w:r>
      <w:r w:rsidR="017C2B93" w:rsidRPr="086C9402">
        <w:rPr>
          <w:rFonts w:eastAsiaTheme="minorEastAsia"/>
          <w:color w:val="000000" w:themeColor="text1"/>
        </w:rPr>
        <w:t xml:space="preserve"> makers plan </w:t>
      </w:r>
      <w:r w:rsidRPr="086C9402">
        <w:rPr>
          <w:rFonts w:eastAsiaTheme="minorEastAsia"/>
          <w:color w:val="000000" w:themeColor="text1"/>
        </w:rPr>
        <w:t xml:space="preserve">disaster response </w:t>
      </w:r>
      <w:r w:rsidR="3A32F0E9" w:rsidRPr="086C9402">
        <w:rPr>
          <w:rFonts w:eastAsiaTheme="minorEastAsia"/>
          <w:color w:val="000000" w:themeColor="text1"/>
        </w:rPr>
        <w:t xml:space="preserve">activities and communication, as schools can be, and are often, used as </w:t>
      </w:r>
      <w:r w:rsidR="366F904D" w:rsidRPr="086C9402">
        <w:rPr>
          <w:rFonts w:eastAsiaTheme="minorEastAsia"/>
          <w:color w:val="000000" w:themeColor="text1"/>
        </w:rPr>
        <w:t>centers</w:t>
      </w:r>
      <w:r w:rsidR="3A32F0E9" w:rsidRPr="086C9402">
        <w:rPr>
          <w:rFonts w:eastAsiaTheme="minorEastAsia"/>
          <w:color w:val="000000" w:themeColor="text1"/>
        </w:rPr>
        <w:t xml:space="preserve"> for disaster response communication or distribution of </w:t>
      </w:r>
      <w:r w:rsidR="7DFD68BD" w:rsidRPr="086C9402">
        <w:rPr>
          <w:rFonts w:eastAsiaTheme="minorEastAsia"/>
          <w:color w:val="000000" w:themeColor="text1"/>
        </w:rPr>
        <w:t>essentials, etc.</w:t>
      </w:r>
    </w:p>
    <w:p w14:paraId="7F1C9C83" w14:textId="37D563BC" w:rsidR="0736F36F" w:rsidRDefault="0736F36F" w:rsidP="53FCFFAB">
      <w:pPr>
        <w:jc w:val="both"/>
        <w:rPr>
          <w:rFonts w:eastAsiaTheme="minorEastAsia"/>
          <w:color w:val="000000" w:themeColor="text1"/>
        </w:rPr>
      </w:pPr>
      <w:r w:rsidRPr="53FCFFAB">
        <w:rPr>
          <w:rFonts w:eastAsiaTheme="minorEastAsia"/>
          <w:b/>
          <w:bCs/>
          <w:i/>
          <w:iCs/>
          <w:color w:val="000000" w:themeColor="text1"/>
        </w:rPr>
        <w:t xml:space="preserve">Multiple countries: Using Giga’s AI tool to improve school location </w:t>
      </w:r>
      <w:proofErr w:type="gramStart"/>
      <w:r w:rsidRPr="53FCFFAB">
        <w:rPr>
          <w:rFonts w:eastAsiaTheme="minorEastAsia"/>
          <w:b/>
          <w:bCs/>
          <w:i/>
          <w:iCs/>
          <w:color w:val="000000" w:themeColor="text1"/>
        </w:rPr>
        <w:t>data</w:t>
      </w:r>
      <w:proofErr w:type="gramEnd"/>
    </w:p>
    <w:p w14:paraId="598141B0" w14:textId="6609032C" w:rsidR="1EC7B4D5" w:rsidRDefault="6291C607" w:rsidP="086C9402">
      <w:pPr>
        <w:jc w:val="both"/>
        <w:rPr>
          <w:rFonts w:eastAsiaTheme="minorEastAsia"/>
          <w:color w:val="000000" w:themeColor="text1"/>
        </w:rPr>
      </w:pPr>
      <w:r w:rsidRPr="086C9402">
        <w:rPr>
          <w:rFonts w:eastAsiaTheme="minorEastAsia"/>
          <w:color w:val="000000" w:themeColor="text1"/>
        </w:rPr>
        <w:t>Giga has also provided support to several countries globally to map school location data using A</w:t>
      </w:r>
      <w:r w:rsidR="0164BA6C" w:rsidRPr="086C9402">
        <w:rPr>
          <w:rFonts w:eastAsiaTheme="minorEastAsia"/>
          <w:color w:val="000000" w:themeColor="text1"/>
        </w:rPr>
        <w:t xml:space="preserve">rtificial </w:t>
      </w:r>
      <w:r w:rsidRPr="086C9402">
        <w:rPr>
          <w:rFonts w:eastAsiaTheme="minorEastAsia"/>
          <w:color w:val="000000" w:themeColor="text1"/>
        </w:rPr>
        <w:t>I</w:t>
      </w:r>
      <w:r w:rsidR="655A7440" w:rsidRPr="086C9402">
        <w:rPr>
          <w:rFonts w:eastAsiaTheme="minorEastAsia"/>
          <w:color w:val="000000" w:themeColor="text1"/>
        </w:rPr>
        <w:t>ntelligence (AI)</w:t>
      </w:r>
      <w:r w:rsidRPr="086C9402">
        <w:rPr>
          <w:rFonts w:eastAsiaTheme="minorEastAsia"/>
          <w:color w:val="000000" w:themeColor="text1"/>
        </w:rPr>
        <w:t xml:space="preserve"> in cases where that data was not accurate, </w:t>
      </w:r>
      <w:proofErr w:type="gramStart"/>
      <w:r w:rsidRPr="086C9402">
        <w:rPr>
          <w:rFonts w:eastAsiaTheme="minorEastAsia"/>
          <w:color w:val="000000" w:themeColor="text1"/>
        </w:rPr>
        <w:t>unavailable</w:t>
      </w:r>
      <w:proofErr w:type="gramEnd"/>
      <w:r w:rsidRPr="086C9402">
        <w:rPr>
          <w:rFonts w:eastAsiaTheme="minorEastAsia"/>
          <w:color w:val="000000" w:themeColor="text1"/>
        </w:rPr>
        <w:t xml:space="preserve"> or difficult to collect</w:t>
      </w:r>
      <w:r w:rsidR="4A30D16C" w:rsidRPr="086C9402">
        <w:rPr>
          <w:rFonts w:eastAsiaTheme="minorEastAsia"/>
          <w:color w:val="000000" w:themeColor="text1"/>
        </w:rPr>
        <w:t xml:space="preserve"> physically</w:t>
      </w:r>
      <w:r w:rsidRPr="086C9402">
        <w:rPr>
          <w:rFonts w:eastAsiaTheme="minorEastAsia"/>
          <w:color w:val="000000" w:themeColor="text1"/>
        </w:rPr>
        <w:t>. Giga has used AI and high-resolution satelli</w:t>
      </w:r>
      <w:r w:rsidR="5EE1FCD3" w:rsidRPr="086C9402">
        <w:rPr>
          <w:rFonts w:eastAsiaTheme="minorEastAsia"/>
          <w:color w:val="000000" w:themeColor="text1"/>
        </w:rPr>
        <w:t xml:space="preserve">te imagery to add 23,000 unmapped schools to the map in Kenya, Sierra Leone, Rwanda, </w:t>
      </w:r>
      <w:r w:rsidR="10103DE5" w:rsidRPr="086C9402">
        <w:rPr>
          <w:rFonts w:eastAsiaTheme="minorEastAsia"/>
          <w:color w:val="000000" w:themeColor="text1"/>
        </w:rPr>
        <w:t xml:space="preserve">Niger, Honduras, Ghana, </w:t>
      </w:r>
      <w:proofErr w:type="gramStart"/>
      <w:r w:rsidR="10103DE5" w:rsidRPr="086C9402">
        <w:rPr>
          <w:rFonts w:eastAsiaTheme="minorEastAsia"/>
          <w:color w:val="000000" w:themeColor="text1"/>
        </w:rPr>
        <w:t>Kazakhstan</w:t>
      </w:r>
      <w:proofErr w:type="gramEnd"/>
      <w:r w:rsidR="10103DE5" w:rsidRPr="086C9402">
        <w:rPr>
          <w:rFonts w:eastAsiaTheme="minorEastAsia"/>
          <w:color w:val="000000" w:themeColor="text1"/>
        </w:rPr>
        <w:t xml:space="preserve"> and Uzbekistan and about 20,000 schools in Sudan.</w:t>
      </w:r>
    </w:p>
    <w:p w14:paraId="0D5E05A3" w14:textId="4888EAAF" w:rsidR="410EDF0E" w:rsidRDefault="410EDF0E" w:rsidP="086C9402">
      <w:pPr>
        <w:jc w:val="both"/>
        <w:rPr>
          <w:rFonts w:eastAsiaTheme="minorEastAsia"/>
          <w:b/>
          <w:bCs/>
          <w:i/>
          <w:iCs/>
          <w:color w:val="000000" w:themeColor="text1"/>
        </w:rPr>
      </w:pPr>
      <w:commentRangeStart w:id="12"/>
      <w:commentRangeStart w:id="13"/>
      <w:del w:id="14" w:author="Anusha Ramakrishnan" w:date="2023-09-28T19:16:00Z">
        <w:r w:rsidRPr="086C9402" w:rsidDel="68C646E9">
          <w:rPr>
            <w:rFonts w:eastAsiaTheme="minorEastAsia"/>
            <w:b/>
            <w:bCs/>
            <w:i/>
            <w:iCs/>
            <w:color w:val="000000" w:themeColor="text1"/>
          </w:rPr>
          <w:delText>Rwanda and Kenya</w:delText>
        </w:r>
      </w:del>
      <w:commentRangeEnd w:id="12"/>
      <w:r>
        <w:commentReference w:id="12"/>
      </w:r>
      <w:commentRangeEnd w:id="13"/>
      <w:r>
        <w:commentReference w:id="13"/>
      </w:r>
      <w:del w:id="18" w:author="Anusha Ramakrishnan" w:date="2023-09-28T19:16:00Z">
        <w:r w:rsidRPr="086C9402" w:rsidDel="086C9402">
          <w:rPr>
            <w:rFonts w:eastAsiaTheme="minorEastAsia"/>
            <w:b/>
            <w:bCs/>
            <w:i/>
            <w:iCs/>
            <w:color w:val="000000" w:themeColor="text1"/>
          </w:rPr>
          <w:delText>n:</w:delText>
        </w:r>
      </w:del>
      <w:r w:rsidR="70D07097" w:rsidRPr="086C9402">
        <w:rPr>
          <w:rFonts w:eastAsiaTheme="minorEastAsia"/>
          <w:b/>
          <w:bCs/>
          <w:i/>
          <w:iCs/>
          <w:color w:val="000000" w:themeColor="text1"/>
        </w:rPr>
        <w:t xml:space="preserve">Benin and </w:t>
      </w:r>
      <w:commentRangeStart w:id="19"/>
      <w:r w:rsidR="70D07097" w:rsidRPr="086C9402">
        <w:rPr>
          <w:rFonts w:eastAsiaTheme="minorEastAsia"/>
          <w:b/>
          <w:bCs/>
          <w:i/>
          <w:iCs/>
          <w:color w:val="000000" w:themeColor="text1"/>
        </w:rPr>
        <w:t xml:space="preserve">Zimbabwe </w:t>
      </w:r>
      <w:commentRangeEnd w:id="19"/>
      <w:r>
        <w:commentReference w:id="19"/>
      </w:r>
      <w:r w:rsidR="70D07097" w:rsidRPr="086C9402">
        <w:rPr>
          <w:rFonts w:eastAsiaTheme="minorEastAsia"/>
          <w:b/>
          <w:bCs/>
          <w:i/>
          <w:iCs/>
          <w:color w:val="000000" w:themeColor="text1"/>
        </w:rPr>
        <w:t xml:space="preserve">: Identifying optimal ways to connect the unconnected through infrastructure </w:t>
      </w:r>
      <w:proofErr w:type="gramStart"/>
      <w:r w:rsidR="70D07097" w:rsidRPr="086C9402">
        <w:rPr>
          <w:rFonts w:eastAsiaTheme="minorEastAsia"/>
          <w:b/>
          <w:bCs/>
          <w:i/>
          <w:iCs/>
          <w:color w:val="000000" w:themeColor="text1"/>
        </w:rPr>
        <w:t>maps</w:t>
      </w:r>
      <w:proofErr w:type="gramEnd"/>
      <w:r w:rsidR="70D07097" w:rsidRPr="086C9402">
        <w:rPr>
          <w:rFonts w:eastAsiaTheme="minorEastAsia"/>
          <w:b/>
          <w:bCs/>
          <w:i/>
          <w:iCs/>
          <w:color w:val="000000" w:themeColor="text1"/>
        </w:rPr>
        <w:t xml:space="preserve">           </w:t>
      </w:r>
    </w:p>
    <w:p w14:paraId="0C04A3DA" w14:textId="0647E9B5" w:rsidR="1314031D" w:rsidRDefault="68B4D87C" w:rsidP="086C9402">
      <w:pPr>
        <w:jc w:val="both"/>
        <w:rPr>
          <w:rFonts w:eastAsiaTheme="minorEastAsia"/>
          <w:color w:val="000000" w:themeColor="text1"/>
        </w:rPr>
      </w:pPr>
      <w:r w:rsidRPr="086C9402">
        <w:rPr>
          <w:rFonts w:eastAsiaTheme="minorEastAsia"/>
          <w:color w:val="000000" w:themeColor="text1"/>
        </w:rPr>
        <w:t>In</w:t>
      </w:r>
      <w:r w:rsidR="26C33A16" w:rsidRPr="086C9402">
        <w:rPr>
          <w:rFonts w:eastAsiaTheme="minorEastAsia"/>
          <w:color w:val="000000" w:themeColor="text1"/>
        </w:rPr>
        <w:t xml:space="preserve"> Benin</w:t>
      </w:r>
      <w:r w:rsidR="14AA2CA4" w:rsidRPr="086C9402">
        <w:rPr>
          <w:rFonts w:eastAsiaTheme="minorEastAsia"/>
          <w:color w:val="000000" w:themeColor="text1"/>
        </w:rPr>
        <w:t>,</w:t>
      </w:r>
      <w:r w:rsidR="26C33A16" w:rsidRPr="086C9402">
        <w:rPr>
          <w:rFonts w:eastAsiaTheme="minorEastAsia"/>
          <w:color w:val="000000" w:themeColor="text1"/>
        </w:rPr>
        <w:t xml:space="preserve"> Giga supported </w:t>
      </w:r>
      <w:r w:rsidR="3313651A" w:rsidRPr="086C9402">
        <w:rPr>
          <w:rFonts w:eastAsiaTheme="minorEastAsia"/>
          <w:color w:val="000000" w:themeColor="text1"/>
        </w:rPr>
        <w:t>a</w:t>
      </w:r>
      <w:r w:rsidR="3BB77E53" w:rsidRPr="086C9402">
        <w:rPr>
          <w:rFonts w:eastAsiaTheme="minorEastAsia"/>
          <w:color w:val="000000" w:themeColor="text1"/>
        </w:rPr>
        <w:t>n</w:t>
      </w:r>
      <w:r w:rsidR="14E06936" w:rsidRPr="086C9402">
        <w:rPr>
          <w:rFonts w:eastAsiaTheme="minorEastAsia"/>
          <w:color w:val="000000" w:themeColor="text1"/>
        </w:rPr>
        <w:t xml:space="preserve"> </w:t>
      </w:r>
      <w:r w:rsidR="26C33A16" w:rsidRPr="086C9402">
        <w:rPr>
          <w:rFonts w:eastAsiaTheme="minorEastAsia"/>
          <w:color w:val="000000" w:themeColor="text1"/>
        </w:rPr>
        <w:t>infrastructure/connectivity gaps analysis.</w:t>
      </w:r>
      <w:r w:rsidR="2B1A93A6" w:rsidRPr="086C9402">
        <w:rPr>
          <w:rFonts w:eastAsiaTheme="minorEastAsia"/>
          <w:color w:val="000000" w:themeColor="text1"/>
        </w:rPr>
        <w:t xml:space="preserve"> </w:t>
      </w:r>
      <w:r w:rsidR="26C33A16" w:rsidRPr="086C9402">
        <w:rPr>
          <w:rFonts w:eastAsiaTheme="minorEastAsia"/>
          <w:color w:val="000000" w:themeColor="text1"/>
        </w:rPr>
        <w:t>Giga created</w:t>
      </w:r>
      <w:r w:rsidR="44A3F897" w:rsidRPr="086C9402">
        <w:rPr>
          <w:rFonts w:eastAsiaTheme="minorEastAsia"/>
          <w:color w:val="000000" w:themeColor="text1"/>
        </w:rPr>
        <w:t xml:space="preserve"> a</w:t>
      </w:r>
      <w:r w:rsidR="26C33A16" w:rsidRPr="086C9402">
        <w:rPr>
          <w:rFonts w:eastAsiaTheme="minorEastAsia"/>
          <w:color w:val="000000" w:themeColor="text1"/>
        </w:rPr>
        <w:t xml:space="preserve"> multilayered infrastructure map that displays school geolocations with infrastructure attributes such as distance to fiber nodes, </w:t>
      </w:r>
      <w:proofErr w:type="gramStart"/>
      <w:r w:rsidR="26C33A16" w:rsidRPr="086C9402">
        <w:rPr>
          <w:rFonts w:eastAsiaTheme="minorEastAsia"/>
          <w:color w:val="000000" w:themeColor="text1"/>
        </w:rPr>
        <w:t>towers</w:t>
      </w:r>
      <w:proofErr w:type="gramEnd"/>
      <w:r w:rsidR="2894D5A3" w:rsidRPr="086C9402">
        <w:rPr>
          <w:rFonts w:eastAsiaTheme="minorEastAsia"/>
          <w:color w:val="000000" w:themeColor="text1"/>
        </w:rPr>
        <w:t xml:space="preserve"> and </w:t>
      </w:r>
      <w:r w:rsidR="26C33A16" w:rsidRPr="086C9402">
        <w:rPr>
          <w:rFonts w:eastAsiaTheme="minorEastAsia"/>
          <w:color w:val="000000" w:themeColor="text1"/>
        </w:rPr>
        <w:t xml:space="preserve">mobile coverage. </w:t>
      </w:r>
      <w:r w:rsidR="7FC2A8DB" w:rsidRPr="086C9402">
        <w:rPr>
          <w:rFonts w:eastAsiaTheme="minorEastAsia"/>
          <w:color w:val="000000" w:themeColor="text1"/>
        </w:rPr>
        <w:t>This</w:t>
      </w:r>
      <w:r w:rsidR="231430AF" w:rsidRPr="086C9402">
        <w:rPr>
          <w:rFonts w:eastAsiaTheme="minorEastAsia"/>
          <w:color w:val="000000" w:themeColor="text1"/>
        </w:rPr>
        <w:t xml:space="preserve"> </w:t>
      </w:r>
      <w:r w:rsidR="6E1368DE" w:rsidRPr="086C9402">
        <w:rPr>
          <w:rFonts w:eastAsiaTheme="minorEastAsia"/>
          <w:color w:val="000000" w:themeColor="text1"/>
        </w:rPr>
        <w:t xml:space="preserve">has </w:t>
      </w:r>
      <w:r w:rsidR="231430AF" w:rsidRPr="086C9402">
        <w:rPr>
          <w:rFonts w:eastAsiaTheme="minorEastAsia"/>
          <w:color w:val="000000" w:themeColor="text1"/>
        </w:rPr>
        <w:t>provide</w:t>
      </w:r>
      <w:r w:rsidR="388F6798" w:rsidRPr="086C9402">
        <w:rPr>
          <w:rFonts w:eastAsiaTheme="minorEastAsia"/>
          <w:color w:val="000000" w:themeColor="text1"/>
        </w:rPr>
        <w:t>d</w:t>
      </w:r>
      <w:r w:rsidR="231430AF" w:rsidRPr="086C9402">
        <w:rPr>
          <w:rFonts w:eastAsiaTheme="minorEastAsia"/>
          <w:color w:val="000000" w:themeColor="text1"/>
        </w:rPr>
        <w:t xml:space="preserve"> evidence</w:t>
      </w:r>
      <w:r w:rsidR="328959FA" w:rsidRPr="086C9402">
        <w:rPr>
          <w:rFonts w:eastAsiaTheme="minorEastAsia"/>
          <w:color w:val="000000" w:themeColor="text1"/>
        </w:rPr>
        <w:t xml:space="preserve">, </w:t>
      </w:r>
      <w:proofErr w:type="gramStart"/>
      <w:r w:rsidR="231430AF" w:rsidRPr="086C9402">
        <w:rPr>
          <w:rFonts w:eastAsiaTheme="minorEastAsia"/>
          <w:color w:val="000000" w:themeColor="text1"/>
        </w:rPr>
        <w:t>visua</w:t>
      </w:r>
      <w:r w:rsidR="71AB40EF" w:rsidRPr="086C9402">
        <w:rPr>
          <w:rFonts w:eastAsiaTheme="minorEastAsia"/>
          <w:color w:val="000000" w:themeColor="text1"/>
        </w:rPr>
        <w:t>l</w:t>
      </w:r>
      <w:r w:rsidR="0BF1D2E0" w:rsidRPr="086C9402">
        <w:rPr>
          <w:rFonts w:eastAsiaTheme="minorEastAsia"/>
          <w:color w:val="000000" w:themeColor="text1"/>
        </w:rPr>
        <w:t>s</w:t>
      </w:r>
      <w:proofErr w:type="gramEnd"/>
      <w:r w:rsidR="0BF1D2E0" w:rsidRPr="086C9402">
        <w:rPr>
          <w:rFonts w:eastAsiaTheme="minorEastAsia"/>
          <w:color w:val="000000" w:themeColor="text1"/>
        </w:rPr>
        <w:t xml:space="preserve"> and proposals to the Government on the best technologies to connect specific schools.</w:t>
      </w:r>
      <w:r w:rsidR="61B915E0" w:rsidRPr="086C9402">
        <w:rPr>
          <w:rFonts w:eastAsiaTheme="minorEastAsia"/>
          <w:color w:val="000000" w:themeColor="text1"/>
        </w:rPr>
        <w:t xml:space="preserve"> </w:t>
      </w:r>
      <w:r w:rsidR="52394C3B" w:rsidRPr="086C9402">
        <w:rPr>
          <w:rFonts w:eastAsiaTheme="minorEastAsia"/>
          <w:color w:val="000000" w:themeColor="text1"/>
        </w:rPr>
        <w:t>Further</w:t>
      </w:r>
      <w:r w:rsidR="5DC0C242" w:rsidRPr="086C9402">
        <w:rPr>
          <w:rFonts w:eastAsiaTheme="minorEastAsia"/>
          <w:color w:val="000000" w:themeColor="text1"/>
        </w:rPr>
        <w:t xml:space="preserve"> analysis </w:t>
      </w:r>
      <w:r w:rsidR="59AED61D" w:rsidRPr="086C9402">
        <w:rPr>
          <w:rFonts w:eastAsiaTheme="minorEastAsia"/>
          <w:color w:val="000000" w:themeColor="text1"/>
        </w:rPr>
        <w:t xml:space="preserve">is </w:t>
      </w:r>
      <w:proofErr w:type="gramStart"/>
      <w:r w:rsidR="59AED61D" w:rsidRPr="086C9402">
        <w:rPr>
          <w:rFonts w:eastAsiaTheme="minorEastAsia"/>
          <w:color w:val="000000" w:themeColor="text1"/>
        </w:rPr>
        <w:t xml:space="preserve">planned </w:t>
      </w:r>
      <w:r w:rsidR="4DA332AB" w:rsidRPr="086C9402">
        <w:rPr>
          <w:rFonts w:eastAsiaTheme="minorEastAsia"/>
          <w:color w:val="000000" w:themeColor="text1"/>
        </w:rPr>
        <w:t xml:space="preserve"> to</w:t>
      </w:r>
      <w:proofErr w:type="gramEnd"/>
      <w:r w:rsidR="4DA332AB" w:rsidRPr="086C9402">
        <w:rPr>
          <w:rFonts w:eastAsiaTheme="minorEastAsia"/>
          <w:color w:val="000000" w:themeColor="text1"/>
        </w:rPr>
        <w:t xml:space="preserve"> provide cost scenarios based on a set of optimal </w:t>
      </w:r>
      <w:r w:rsidR="771EDC87" w:rsidRPr="086C9402">
        <w:rPr>
          <w:rFonts w:eastAsiaTheme="minorEastAsia"/>
          <w:color w:val="000000" w:themeColor="text1"/>
        </w:rPr>
        <w:t>connectivity technologies</w:t>
      </w:r>
      <w:r w:rsidR="38FB22D3" w:rsidRPr="086C9402">
        <w:rPr>
          <w:rFonts w:eastAsiaTheme="minorEastAsia"/>
          <w:color w:val="000000" w:themeColor="text1"/>
        </w:rPr>
        <w:t xml:space="preserve"> </w:t>
      </w:r>
      <w:r w:rsidR="657BB1D8" w:rsidRPr="086C9402">
        <w:rPr>
          <w:rFonts w:eastAsiaTheme="minorEastAsia"/>
          <w:color w:val="000000" w:themeColor="text1"/>
        </w:rPr>
        <w:t xml:space="preserve">and </w:t>
      </w:r>
      <w:r w:rsidR="50A7E046" w:rsidRPr="086C9402">
        <w:rPr>
          <w:rFonts w:eastAsiaTheme="minorEastAsia"/>
          <w:color w:val="000000" w:themeColor="text1"/>
        </w:rPr>
        <w:t xml:space="preserve">will </w:t>
      </w:r>
      <w:r w:rsidR="657BB1D8" w:rsidRPr="086C9402">
        <w:rPr>
          <w:rFonts w:eastAsiaTheme="minorEastAsia"/>
          <w:color w:val="000000" w:themeColor="text1"/>
        </w:rPr>
        <w:t xml:space="preserve">further support Government </w:t>
      </w:r>
      <w:proofErr w:type="spellStart"/>
      <w:r w:rsidR="657BB1D8" w:rsidRPr="086C9402">
        <w:rPr>
          <w:rFonts w:eastAsiaTheme="minorEastAsia"/>
          <w:color w:val="000000" w:themeColor="text1"/>
        </w:rPr>
        <w:t>decision</w:t>
      </w:r>
      <w:r w:rsidR="7CF84FA8" w:rsidRPr="086C9402">
        <w:rPr>
          <w:rFonts w:eastAsiaTheme="minorEastAsia"/>
          <w:color w:val="000000" w:themeColor="text1"/>
        </w:rPr>
        <w:t>making</w:t>
      </w:r>
      <w:proofErr w:type="spellEnd"/>
      <w:r w:rsidR="657BB1D8" w:rsidRPr="086C9402">
        <w:rPr>
          <w:rFonts w:eastAsiaTheme="minorEastAsia"/>
          <w:color w:val="000000" w:themeColor="text1"/>
        </w:rPr>
        <w:t xml:space="preserve"> on where to develop ICT infrastructure</w:t>
      </w:r>
      <w:r w:rsidR="54434DBC" w:rsidRPr="086C9402">
        <w:rPr>
          <w:rFonts w:eastAsiaTheme="minorEastAsia"/>
          <w:color w:val="000000" w:themeColor="text1"/>
        </w:rPr>
        <w:t xml:space="preserve"> and </w:t>
      </w:r>
      <w:r w:rsidR="657BB1D8" w:rsidRPr="086C9402">
        <w:rPr>
          <w:rFonts w:eastAsiaTheme="minorEastAsia"/>
          <w:color w:val="000000" w:themeColor="text1"/>
        </w:rPr>
        <w:t xml:space="preserve">which areas/regions should be strategically </w:t>
      </w:r>
      <w:r w:rsidR="534F11D5" w:rsidRPr="086C9402">
        <w:rPr>
          <w:rFonts w:eastAsiaTheme="minorEastAsia"/>
          <w:color w:val="000000" w:themeColor="text1"/>
        </w:rPr>
        <w:t>prioritized</w:t>
      </w:r>
      <w:r w:rsidR="7A563DA1" w:rsidRPr="086C9402">
        <w:rPr>
          <w:rFonts w:eastAsiaTheme="minorEastAsia"/>
          <w:color w:val="000000" w:themeColor="text1"/>
        </w:rPr>
        <w:t xml:space="preserve"> while </w:t>
      </w:r>
      <w:r w:rsidR="19E62B25" w:rsidRPr="086C9402">
        <w:rPr>
          <w:rFonts w:eastAsiaTheme="minorEastAsia"/>
          <w:color w:val="000000" w:themeColor="text1"/>
        </w:rPr>
        <w:t>considering</w:t>
      </w:r>
      <w:r w:rsidR="7A563DA1" w:rsidRPr="086C9402">
        <w:rPr>
          <w:rFonts w:eastAsiaTheme="minorEastAsia"/>
          <w:color w:val="000000" w:themeColor="text1"/>
        </w:rPr>
        <w:t xml:space="preserve"> economies of scale</w:t>
      </w:r>
      <w:r w:rsidR="3C275178" w:rsidRPr="086C9402">
        <w:rPr>
          <w:rFonts w:eastAsiaTheme="minorEastAsia"/>
          <w:color w:val="000000" w:themeColor="text1"/>
        </w:rPr>
        <w:t xml:space="preserve"> and </w:t>
      </w:r>
      <w:r w:rsidR="7A563DA1" w:rsidRPr="086C9402">
        <w:rPr>
          <w:rFonts w:eastAsiaTheme="minorEastAsia"/>
          <w:color w:val="000000" w:themeColor="text1"/>
        </w:rPr>
        <w:t>budgets</w:t>
      </w:r>
      <w:r w:rsidR="59EDB51A" w:rsidRPr="086C9402">
        <w:rPr>
          <w:rFonts w:eastAsiaTheme="minorEastAsia"/>
          <w:color w:val="000000" w:themeColor="text1"/>
        </w:rPr>
        <w:t xml:space="preserve">. It is a powerful tool </w:t>
      </w:r>
      <w:r w:rsidR="324AC522" w:rsidRPr="086C9402">
        <w:rPr>
          <w:rFonts w:eastAsiaTheme="minorEastAsia"/>
          <w:color w:val="000000" w:themeColor="text1"/>
        </w:rPr>
        <w:t>for</w:t>
      </w:r>
      <w:r w:rsidR="59EDB51A" w:rsidRPr="086C9402">
        <w:rPr>
          <w:rFonts w:eastAsiaTheme="minorEastAsia"/>
          <w:color w:val="000000" w:themeColor="text1"/>
        </w:rPr>
        <w:t xml:space="preserve"> building proposals and investment cases for donors</w:t>
      </w:r>
      <w:r w:rsidR="1CD2B854" w:rsidRPr="086C9402">
        <w:rPr>
          <w:rFonts w:eastAsiaTheme="minorEastAsia"/>
          <w:color w:val="000000" w:themeColor="text1"/>
        </w:rPr>
        <w:t>,</w:t>
      </w:r>
      <w:r w:rsidR="59EDB51A" w:rsidRPr="086C9402">
        <w:rPr>
          <w:rFonts w:eastAsiaTheme="minorEastAsia"/>
          <w:color w:val="000000" w:themeColor="text1"/>
        </w:rPr>
        <w:t xml:space="preserve"> </w:t>
      </w:r>
      <w:r w:rsidR="1CD2B854" w:rsidRPr="086C9402">
        <w:rPr>
          <w:rFonts w:eastAsiaTheme="minorEastAsia"/>
          <w:color w:val="000000" w:themeColor="text1"/>
        </w:rPr>
        <w:t xml:space="preserve">telecommunication companies and </w:t>
      </w:r>
      <w:r w:rsidR="59EDB51A" w:rsidRPr="086C9402">
        <w:rPr>
          <w:rFonts w:eastAsiaTheme="minorEastAsia"/>
          <w:color w:val="000000" w:themeColor="text1"/>
        </w:rPr>
        <w:t xml:space="preserve">investors. </w:t>
      </w:r>
      <w:r w:rsidR="7640347D" w:rsidRPr="086C9402">
        <w:rPr>
          <w:rFonts w:eastAsiaTheme="minorEastAsia"/>
          <w:color w:val="000000" w:themeColor="text1"/>
        </w:rPr>
        <w:t>A similar</w:t>
      </w:r>
      <w:r w:rsidR="731B3636" w:rsidRPr="086C9402">
        <w:rPr>
          <w:rFonts w:eastAsiaTheme="minorEastAsia"/>
          <w:color w:val="000000" w:themeColor="text1"/>
        </w:rPr>
        <w:t xml:space="preserve"> infrastructure </w:t>
      </w:r>
      <w:r w:rsidR="7640347D" w:rsidRPr="086C9402">
        <w:rPr>
          <w:rFonts w:eastAsiaTheme="minorEastAsia"/>
          <w:color w:val="000000" w:themeColor="text1"/>
        </w:rPr>
        <w:t xml:space="preserve">analysis has been conducted </w:t>
      </w:r>
      <w:r w:rsidR="43FE333A" w:rsidRPr="086C9402">
        <w:rPr>
          <w:rFonts w:eastAsiaTheme="minorEastAsia"/>
          <w:color w:val="000000" w:themeColor="text1"/>
        </w:rPr>
        <w:t>in</w:t>
      </w:r>
      <w:r w:rsidR="7640347D" w:rsidRPr="086C9402">
        <w:rPr>
          <w:rFonts w:eastAsiaTheme="minorEastAsia"/>
          <w:color w:val="000000" w:themeColor="text1"/>
        </w:rPr>
        <w:t xml:space="preserve"> Zimbabwe</w:t>
      </w:r>
      <w:r w:rsidR="7ED1C5A0" w:rsidRPr="086C9402">
        <w:rPr>
          <w:rFonts w:eastAsiaTheme="minorEastAsia"/>
          <w:color w:val="000000" w:themeColor="text1"/>
        </w:rPr>
        <w:t>,</w:t>
      </w:r>
      <w:r w:rsidR="0BBFE46D" w:rsidRPr="086C9402">
        <w:rPr>
          <w:rFonts w:eastAsiaTheme="minorEastAsia"/>
          <w:color w:val="000000" w:themeColor="text1"/>
        </w:rPr>
        <w:t xml:space="preserve"> and it </w:t>
      </w:r>
      <w:r w:rsidR="542940F8" w:rsidRPr="086C9402">
        <w:rPr>
          <w:rFonts w:eastAsiaTheme="minorEastAsia"/>
          <w:color w:val="000000" w:themeColor="text1"/>
        </w:rPr>
        <w:t xml:space="preserve">already </w:t>
      </w:r>
      <w:r w:rsidR="0BBFE46D" w:rsidRPr="086C9402">
        <w:rPr>
          <w:rFonts w:eastAsiaTheme="minorEastAsia"/>
          <w:color w:val="000000" w:themeColor="text1"/>
        </w:rPr>
        <w:t>includes</w:t>
      </w:r>
      <w:r w:rsidR="6DC88CA2" w:rsidRPr="086C9402">
        <w:rPr>
          <w:rFonts w:eastAsiaTheme="minorEastAsia"/>
          <w:color w:val="000000" w:themeColor="text1"/>
        </w:rPr>
        <w:t xml:space="preserve"> </w:t>
      </w:r>
      <w:r w:rsidR="3ACEAE4F" w:rsidRPr="086C9402">
        <w:rPr>
          <w:rFonts w:eastAsiaTheme="minorEastAsia"/>
          <w:color w:val="000000" w:themeColor="text1"/>
        </w:rPr>
        <w:t xml:space="preserve">some </w:t>
      </w:r>
      <w:r w:rsidR="3F68BAAA" w:rsidRPr="086C9402">
        <w:rPr>
          <w:rFonts w:eastAsiaTheme="minorEastAsia"/>
          <w:color w:val="000000" w:themeColor="text1"/>
        </w:rPr>
        <w:t>preliminary</w:t>
      </w:r>
      <w:r w:rsidR="387FFE5D" w:rsidRPr="086C9402">
        <w:rPr>
          <w:rFonts w:eastAsiaTheme="minorEastAsia"/>
          <w:color w:val="000000" w:themeColor="text1"/>
        </w:rPr>
        <w:t xml:space="preserve"> cost</w:t>
      </w:r>
      <w:r w:rsidR="62116328" w:rsidRPr="086C9402">
        <w:rPr>
          <w:rFonts w:eastAsiaTheme="minorEastAsia"/>
          <w:color w:val="000000" w:themeColor="text1"/>
        </w:rPr>
        <w:t xml:space="preserve"> </w:t>
      </w:r>
      <w:r w:rsidR="7ED1C5A0" w:rsidRPr="086C9402">
        <w:rPr>
          <w:rFonts w:eastAsiaTheme="minorEastAsia"/>
          <w:color w:val="000000" w:themeColor="text1"/>
        </w:rPr>
        <w:t>estimates</w:t>
      </w:r>
      <w:r w:rsidR="142684C3" w:rsidRPr="086C9402">
        <w:rPr>
          <w:rFonts w:eastAsiaTheme="minorEastAsia"/>
          <w:color w:val="000000" w:themeColor="text1"/>
        </w:rPr>
        <w:t xml:space="preserve"> to connect unconnected schools</w:t>
      </w:r>
      <w:r w:rsidR="756B7257" w:rsidRPr="086C9402">
        <w:rPr>
          <w:rFonts w:eastAsiaTheme="minorEastAsia"/>
          <w:color w:val="000000" w:themeColor="text1"/>
        </w:rPr>
        <w:t xml:space="preserve"> to the Internet</w:t>
      </w:r>
      <w:r w:rsidR="7640347D" w:rsidRPr="086C9402">
        <w:rPr>
          <w:rFonts w:eastAsiaTheme="minorEastAsia"/>
          <w:color w:val="000000" w:themeColor="text1"/>
        </w:rPr>
        <w:t xml:space="preserve">. Giga is continuing to work with the Postal &amp; Telecommunications Regulatory Authority of Zimbabwe (POTRAZ) </w:t>
      </w:r>
      <w:r w:rsidR="45460D68" w:rsidRPr="086C9402">
        <w:rPr>
          <w:rFonts w:eastAsiaTheme="minorEastAsia"/>
          <w:color w:val="000000" w:themeColor="text1"/>
        </w:rPr>
        <w:t xml:space="preserve">to validate infrastructure cost data </w:t>
      </w:r>
      <w:r w:rsidR="02FB585E" w:rsidRPr="086C9402">
        <w:rPr>
          <w:rFonts w:eastAsiaTheme="minorEastAsia"/>
          <w:color w:val="000000" w:themeColor="text1"/>
        </w:rPr>
        <w:t xml:space="preserve">and refine </w:t>
      </w:r>
      <w:r w:rsidR="27907310" w:rsidRPr="086C9402">
        <w:rPr>
          <w:rFonts w:eastAsiaTheme="minorEastAsia"/>
          <w:color w:val="000000" w:themeColor="text1"/>
        </w:rPr>
        <w:t xml:space="preserve">the </w:t>
      </w:r>
      <w:r w:rsidR="45460D68" w:rsidRPr="086C9402">
        <w:rPr>
          <w:rFonts w:eastAsiaTheme="minorEastAsia"/>
          <w:color w:val="000000" w:themeColor="text1"/>
        </w:rPr>
        <w:t>cost estimates.</w:t>
      </w:r>
    </w:p>
    <w:p w14:paraId="2740BE45" w14:textId="3B75CC27" w:rsidR="1314031D" w:rsidRDefault="1314031D" w:rsidP="086C9402">
      <w:pPr>
        <w:jc w:val="both"/>
        <w:rPr>
          <w:rFonts w:eastAsiaTheme="minorEastAsia"/>
          <w:color w:val="000000" w:themeColor="text1"/>
        </w:rPr>
      </w:pPr>
    </w:p>
    <w:p w14:paraId="2CB20A48" w14:textId="6494AEE4" w:rsidR="1314031D" w:rsidRDefault="1314031D" w:rsidP="086C9402">
      <w:pPr>
        <w:jc w:val="both"/>
        <w:rPr>
          <w:del w:id="21" w:author="Anusha Ramakrishnan" w:date="2023-09-28T19:18:00Z"/>
          <w:rFonts w:eastAsiaTheme="minorEastAsia"/>
          <w:color w:val="000000" w:themeColor="text1"/>
          <w:highlight w:val="yellow"/>
        </w:rPr>
      </w:pPr>
    </w:p>
    <w:p w14:paraId="296F0114" w14:textId="62FF8DC5" w:rsidR="1314031D" w:rsidRDefault="1314031D" w:rsidP="086C9402">
      <w:pPr>
        <w:jc w:val="both"/>
        <w:rPr>
          <w:del w:id="22" w:author="Anusha Ramakrishnan" w:date="2023-09-28T19:18:00Z"/>
          <w:rFonts w:eastAsiaTheme="minorEastAsia"/>
          <w:color w:val="000000" w:themeColor="text1"/>
          <w:highlight w:val="yellow"/>
        </w:rPr>
      </w:pPr>
    </w:p>
    <w:p w14:paraId="28AEA1AA" w14:textId="10598725" w:rsidR="1314031D" w:rsidRDefault="427B5A05" w:rsidP="086C9402">
      <w:pPr>
        <w:jc w:val="both"/>
        <w:rPr>
          <w:rFonts w:eastAsiaTheme="minorEastAsia"/>
          <w:color w:val="000000" w:themeColor="text1"/>
        </w:rPr>
      </w:pPr>
      <w:r w:rsidRPr="086C9402">
        <w:rPr>
          <w:rFonts w:eastAsiaTheme="minorEastAsia"/>
          <w:b/>
          <w:bCs/>
          <w:i/>
          <w:iCs/>
          <w:color w:val="000000" w:themeColor="text1"/>
        </w:rPr>
        <w:t xml:space="preserve">Multiple countries: monitoring the quality of internet service in </w:t>
      </w:r>
      <w:proofErr w:type="gramStart"/>
      <w:r w:rsidRPr="086C9402">
        <w:rPr>
          <w:rFonts w:eastAsiaTheme="minorEastAsia"/>
          <w:b/>
          <w:bCs/>
          <w:i/>
          <w:iCs/>
          <w:color w:val="000000" w:themeColor="text1"/>
        </w:rPr>
        <w:t>schools</w:t>
      </w:r>
      <w:proofErr w:type="gramEnd"/>
    </w:p>
    <w:p w14:paraId="1045094E" w14:textId="41BFBE75" w:rsidR="1314031D" w:rsidRDefault="427B5A05" w:rsidP="086C9402">
      <w:pPr>
        <w:jc w:val="both"/>
        <w:rPr>
          <w:rFonts w:eastAsiaTheme="minorEastAsia"/>
          <w:i/>
          <w:iCs/>
          <w:color w:val="000000" w:themeColor="text1"/>
        </w:rPr>
      </w:pPr>
      <w:r w:rsidRPr="086C9402">
        <w:rPr>
          <w:rFonts w:eastAsiaTheme="minorEastAsia"/>
          <w:color w:val="000000" w:themeColor="text1"/>
        </w:rPr>
        <w:t xml:space="preserve">Apart from mapping schools and their state of connectivity, Giga also helps monitor the quality of the internet connection in connected schools, almost in real time. Giga has developed an app called Daily Check app that can be installed </w:t>
      </w:r>
      <w:ins w:id="23" w:author="Lucia Casarin" w:date="2023-10-02T09:52:00Z">
        <w:r w:rsidR="278450F1" w:rsidRPr="086C9402">
          <w:rPr>
            <w:rFonts w:eastAsiaTheme="minorEastAsia"/>
            <w:color w:val="000000" w:themeColor="text1"/>
          </w:rPr>
          <w:t>i</w:t>
        </w:r>
      </w:ins>
      <w:del w:id="24" w:author="Lucia Casarin" w:date="2023-10-02T09:52:00Z">
        <w:r w:rsidR="1314031D" w:rsidRPr="086C9402" w:rsidDel="427B5A05">
          <w:rPr>
            <w:rFonts w:eastAsiaTheme="minorEastAsia"/>
            <w:color w:val="000000" w:themeColor="text1"/>
          </w:rPr>
          <w:delText>o</w:delText>
        </w:r>
      </w:del>
      <w:r w:rsidRPr="086C9402">
        <w:rPr>
          <w:rFonts w:eastAsiaTheme="minorEastAsia"/>
          <w:color w:val="000000" w:themeColor="text1"/>
        </w:rPr>
        <w:t xml:space="preserve">n </w:t>
      </w:r>
      <w:del w:id="25" w:author="Lucia Casarin" w:date="2023-10-02T09:52:00Z">
        <w:r w:rsidR="1314031D" w:rsidRPr="086C9402" w:rsidDel="427B5A05">
          <w:rPr>
            <w:rFonts w:eastAsiaTheme="minorEastAsia"/>
            <w:color w:val="000000" w:themeColor="text1"/>
          </w:rPr>
          <w:delText>any one device in each school</w:delText>
        </w:r>
      </w:del>
      <w:ins w:id="26" w:author="Lucia Casarin" w:date="2023-10-02T09:52:00Z">
        <w:r w:rsidR="4831DE58" w:rsidRPr="086C9402">
          <w:rPr>
            <w:rFonts w:eastAsiaTheme="minorEastAsia"/>
            <w:color w:val="000000" w:themeColor="text1"/>
          </w:rPr>
          <w:t>school devices</w:t>
        </w:r>
      </w:ins>
      <w:r w:rsidRPr="086C9402">
        <w:rPr>
          <w:rFonts w:eastAsiaTheme="minorEastAsia"/>
          <w:color w:val="000000" w:themeColor="text1"/>
        </w:rPr>
        <w:t>. The app</w:t>
      </w:r>
      <w:del w:id="27" w:author="Lucia Casarin" w:date="2023-10-02T09:52:00Z">
        <w:r w:rsidR="1314031D" w:rsidRPr="086C9402" w:rsidDel="427B5A05">
          <w:rPr>
            <w:rFonts w:eastAsiaTheme="minorEastAsia"/>
            <w:color w:val="000000" w:themeColor="text1"/>
          </w:rPr>
          <w:delText xml:space="preserve"> then</w:delText>
        </w:r>
      </w:del>
      <w:r w:rsidRPr="086C9402">
        <w:rPr>
          <w:rFonts w:eastAsiaTheme="minorEastAsia"/>
          <w:color w:val="000000" w:themeColor="text1"/>
        </w:rPr>
        <w:t xml:space="preserve"> </w:t>
      </w:r>
      <w:ins w:id="28" w:author="Lucia Casarin" w:date="2023-10-02T09:53:00Z">
        <w:r w:rsidR="06D6C38A" w:rsidRPr="086C9402">
          <w:rPr>
            <w:rFonts w:eastAsiaTheme="minorEastAsia"/>
            <w:color w:val="000000" w:themeColor="text1"/>
          </w:rPr>
          <w:t xml:space="preserve">automatically </w:t>
        </w:r>
      </w:ins>
      <w:r w:rsidRPr="086C9402">
        <w:rPr>
          <w:rFonts w:eastAsiaTheme="minorEastAsia"/>
          <w:color w:val="000000" w:themeColor="text1"/>
        </w:rPr>
        <w:t xml:space="preserve">measures </w:t>
      </w:r>
      <w:del w:id="29" w:author="Lucia Casarin" w:date="2023-10-02T09:53:00Z">
        <w:r w:rsidR="1314031D" w:rsidRPr="086C9402" w:rsidDel="427B5A05">
          <w:rPr>
            <w:rFonts w:eastAsiaTheme="minorEastAsia"/>
            <w:color w:val="000000" w:themeColor="text1"/>
          </w:rPr>
          <w:delText xml:space="preserve">and sends </w:delText>
        </w:r>
      </w:del>
      <w:commentRangeStart w:id="30"/>
      <w:commentRangeStart w:id="31"/>
      <w:commentRangeStart w:id="32"/>
      <w:commentRangeStart w:id="33"/>
      <w:r w:rsidRPr="086C9402">
        <w:rPr>
          <w:rFonts w:eastAsiaTheme="minorEastAsia"/>
          <w:color w:val="000000" w:themeColor="text1"/>
        </w:rPr>
        <w:t>internet speed</w:t>
      </w:r>
      <w:del w:id="34" w:author="Lucia Casarin" w:date="2023-10-02T09:53:00Z">
        <w:r w:rsidR="1314031D" w:rsidRPr="086C9402" w:rsidDel="427B5A05">
          <w:rPr>
            <w:rFonts w:eastAsiaTheme="minorEastAsia"/>
            <w:color w:val="000000" w:themeColor="text1"/>
          </w:rPr>
          <w:delText xml:space="preserve"> data</w:delText>
        </w:r>
      </w:del>
      <w:r w:rsidRPr="086C9402">
        <w:rPr>
          <w:rFonts w:eastAsiaTheme="minorEastAsia"/>
          <w:color w:val="000000" w:themeColor="text1"/>
        </w:rPr>
        <w:t xml:space="preserve"> twice a day </w:t>
      </w:r>
      <w:ins w:id="35" w:author="Lucia Casarin" w:date="2023-10-02T09:53:00Z">
        <w:r w:rsidR="475FAB79" w:rsidRPr="086C9402">
          <w:rPr>
            <w:rFonts w:eastAsiaTheme="minorEastAsia"/>
            <w:color w:val="000000" w:themeColor="text1"/>
          </w:rPr>
          <w:t>and transmit</w:t>
        </w:r>
        <w:r w:rsidR="09E28C71" w:rsidRPr="086C9402">
          <w:rPr>
            <w:rFonts w:eastAsiaTheme="minorEastAsia"/>
            <w:color w:val="000000" w:themeColor="text1"/>
          </w:rPr>
          <w:t>s</w:t>
        </w:r>
        <w:r w:rsidR="475FAB79" w:rsidRPr="086C9402">
          <w:rPr>
            <w:rFonts w:eastAsiaTheme="minorEastAsia"/>
            <w:color w:val="000000" w:themeColor="text1"/>
          </w:rPr>
          <w:t xml:space="preserve"> </w:t>
        </w:r>
        <w:r w:rsidR="64E1E497" w:rsidRPr="086C9402">
          <w:rPr>
            <w:rFonts w:eastAsiaTheme="minorEastAsia"/>
            <w:color w:val="000000" w:themeColor="text1"/>
          </w:rPr>
          <w:t>results</w:t>
        </w:r>
        <w:r w:rsidR="475FAB79" w:rsidRPr="086C9402">
          <w:rPr>
            <w:rFonts w:eastAsiaTheme="minorEastAsia"/>
            <w:color w:val="000000" w:themeColor="text1"/>
          </w:rPr>
          <w:t xml:space="preserve"> </w:t>
        </w:r>
      </w:ins>
      <w:r w:rsidRPr="086C9402">
        <w:rPr>
          <w:rFonts w:eastAsiaTheme="minorEastAsia"/>
          <w:color w:val="000000" w:themeColor="text1"/>
        </w:rPr>
        <w:t xml:space="preserve">to a central server. This data is </w:t>
      </w:r>
      <w:ins w:id="36" w:author="Lucia Casarin" w:date="2023-10-02T09:54:00Z">
        <w:r w:rsidR="51D1214D" w:rsidRPr="086C9402">
          <w:rPr>
            <w:rFonts w:eastAsiaTheme="minorEastAsia"/>
            <w:color w:val="000000" w:themeColor="text1"/>
          </w:rPr>
          <w:t xml:space="preserve">then </w:t>
        </w:r>
      </w:ins>
      <w:r w:rsidRPr="086C9402">
        <w:rPr>
          <w:rFonts w:eastAsiaTheme="minorEastAsia"/>
          <w:color w:val="000000" w:themeColor="text1"/>
        </w:rPr>
        <w:t xml:space="preserve">visualized on our online map, Project Connect. </w:t>
      </w:r>
      <w:commentRangeEnd w:id="30"/>
      <w:r w:rsidR="1314031D">
        <w:commentReference w:id="30"/>
      </w:r>
      <w:commentRangeEnd w:id="31"/>
      <w:r w:rsidR="1314031D">
        <w:commentReference w:id="31"/>
      </w:r>
      <w:commentRangeEnd w:id="32"/>
      <w:r w:rsidR="1314031D">
        <w:commentReference w:id="32"/>
      </w:r>
      <w:commentRangeEnd w:id="33"/>
      <w:r w:rsidR="1314031D">
        <w:commentReference w:id="33"/>
      </w:r>
    </w:p>
    <w:p w14:paraId="7F7D8D19" w14:textId="740EE6B7" w:rsidR="52143618" w:rsidRDefault="52143618" w:rsidP="086C9402">
      <w:pPr>
        <w:jc w:val="both"/>
        <w:rPr>
          <w:ins w:id="38" w:author="Lucia Casarin" w:date="2023-10-02T09:37:00Z"/>
          <w:rFonts w:eastAsiaTheme="minorEastAsia"/>
          <w:color w:val="000000" w:themeColor="text1"/>
        </w:rPr>
      </w:pPr>
      <w:commentRangeStart w:id="39"/>
      <w:r w:rsidRPr="086C9402">
        <w:rPr>
          <w:rFonts w:eastAsiaTheme="minorEastAsia"/>
          <w:color w:val="000000" w:themeColor="text1"/>
        </w:rPr>
        <w:t xml:space="preserve">Internet QoS data visualized on Project Connect allows the tracking of progress and quality of connectivity of schools over time and improve accountability and transparency. </w:t>
      </w:r>
      <w:del w:id="40" w:author="Aditi Poddar" w:date="2023-09-29T20:17:00Z">
        <w:r w:rsidRPr="086C9402" w:rsidDel="4915135A">
          <w:rPr>
            <w:rFonts w:eastAsiaTheme="minorEastAsia"/>
            <w:color w:val="000000" w:themeColor="text1"/>
          </w:rPr>
          <w:delText xml:space="preserve">The importance of real time monitoring of internet connectivity was also acknowledged by the former </w:delText>
        </w:r>
      </w:del>
      <w:r w:rsidR="4915135A" w:rsidRPr="086C9402">
        <w:rPr>
          <w:rFonts w:eastAsiaTheme="minorEastAsia"/>
          <w:color w:val="000000" w:themeColor="text1"/>
        </w:rPr>
        <w:t xml:space="preserve">Mr. Rustam </w:t>
      </w:r>
      <w:proofErr w:type="spellStart"/>
      <w:r w:rsidR="4915135A" w:rsidRPr="086C9402">
        <w:rPr>
          <w:rFonts w:eastAsiaTheme="minorEastAsia"/>
          <w:color w:val="000000" w:themeColor="text1"/>
        </w:rPr>
        <w:t>Karimjonov</w:t>
      </w:r>
      <w:proofErr w:type="spellEnd"/>
      <w:r w:rsidR="4915135A" w:rsidRPr="086C9402">
        <w:rPr>
          <w:rFonts w:eastAsiaTheme="minorEastAsia"/>
          <w:color w:val="000000" w:themeColor="text1"/>
        </w:rPr>
        <w:t xml:space="preserve">, the Deputy Minister of Public Education in Uzbekistan, </w:t>
      </w:r>
      <w:del w:id="41" w:author="Aditi Poddar" w:date="2023-09-29T20:18:00Z">
        <w:r w:rsidRPr="086C9402" w:rsidDel="4915135A">
          <w:rPr>
            <w:rFonts w:eastAsiaTheme="minorEastAsia"/>
            <w:color w:val="000000" w:themeColor="text1"/>
          </w:rPr>
          <w:delText>who said</w:delText>
        </w:r>
      </w:del>
      <w:ins w:id="42" w:author="Aditi Poddar" w:date="2023-09-29T20:19:00Z">
        <w:r w:rsidR="364B1319" w:rsidRPr="086C9402">
          <w:rPr>
            <w:rFonts w:eastAsiaTheme="minorEastAsia"/>
            <w:color w:val="000000" w:themeColor="text1"/>
          </w:rPr>
          <w:t xml:space="preserve"> noted</w:t>
        </w:r>
      </w:ins>
      <w:ins w:id="43" w:author="Aditi Poddar" w:date="2023-09-29T20:18:00Z">
        <w:r w:rsidR="77A62DE7" w:rsidRPr="086C9402">
          <w:rPr>
            <w:rFonts w:eastAsiaTheme="minorEastAsia"/>
            <w:color w:val="000000" w:themeColor="text1"/>
          </w:rPr>
          <w:t xml:space="preserve"> the importance of real-time monitoring of school connectivity</w:t>
        </w:r>
      </w:ins>
      <w:r w:rsidR="4915135A" w:rsidRPr="086C9402">
        <w:rPr>
          <w:rFonts w:eastAsiaTheme="minorEastAsia"/>
          <w:color w:val="000000" w:themeColor="text1"/>
        </w:rPr>
        <w:t xml:space="preserve"> </w:t>
      </w:r>
      <w:ins w:id="44" w:author="Aditi Poddar" w:date="2023-09-29T20:19:00Z">
        <w:r w:rsidR="1D36451C" w:rsidRPr="086C9402">
          <w:rPr>
            <w:rFonts w:eastAsiaTheme="minorEastAsia"/>
            <w:color w:val="000000" w:themeColor="text1"/>
          </w:rPr>
          <w:t xml:space="preserve">when he said, </w:t>
        </w:r>
      </w:ins>
      <w:r w:rsidR="4915135A" w:rsidRPr="086C9402">
        <w:rPr>
          <w:rFonts w:eastAsiaTheme="minorEastAsia"/>
          <w:color w:val="000000" w:themeColor="text1"/>
        </w:rPr>
        <w:t xml:space="preserve">“Giga’s real-time monitoring of schools’ Internet connectivity will help improve the efficiency of resource allocation for digital public goods and services and enhance accountability.”  In Uzbekistan, currently more than 2000 schools transmit the daily quality of service data to project connect.  </w:t>
      </w:r>
      <w:r w:rsidRPr="086C9402">
        <w:rPr>
          <w:rFonts w:eastAsiaTheme="minorEastAsia"/>
          <w:color w:val="000000" w:themeColor="text1"/>
        </w:rPr>
        <w:t xml:space="preserve">Globally, </w:t>
      </w:r>
      <w:r w:rsidR="635C0A5D" w:rsidRPr="086C9402">
        <w:rPr>
          <w:rFonts w:eastAsiaTheme="minorEastAsia"/>
          <w:color w:val="000000" w:themeColor="text1"/>
        </w:rPr>
        <w:t>80,000 schools share real-time connectivity data across 19 countries</w:t>
      </w:r>
      <w:r w:rsidRPr="086C9402">
        <w:rPr>
          <w:rStyle w:val="FootnoteReference"/>
          <w:rFonts w:eastAsiaTheme="minorEastAsia"/>
          <w:color w:val="000000" w:themeColor="text1"/>
        </w:rPr>
        <w:footnoteReference w:id="2"/>
      </w:r>
      <w:r w:rsidR="635C0A5D" w:rsidRPr="086C9402">
        <w:rPr>
          <w:rFonts w:eastAsiaTheme="minorEastAsia"/>
          <w:color w:val="000000" w:themeColor="text1"/>
        </w:rPr>
        <w:t>.</w:t>
      </w:r>
      <w:commentRangeEnd w:id="39"/>
      <w:r>
        <w:commentReference w:id="39"/>
      </w:r>
    </w:p>
    <w:p w14:paraId="5E91C375" w14:textId="2B4A1C37" w:rsidR="5955C0C7" w:rsidRDefault="5955C0C7" w:rsidP="086C9402">
      <w:pPr>
        <w:jc w:val="both"/>
        <w:rPr>
          <w:ins w:id="46" w:author="Lucia Casarin" w:date="2023-10-02T10:32:00Z"/>
          <w:rFonts w:eastAsiaTheme="minorEastAsia"/>
          <w:color w:val="000000" w:themeColor="text1"/>
        </w:rPr>
      </w:pPr>
      <w:ins w:id="47" w:author="Lucia Casarin" w:date="2023-10-02T09:37:00Z">
        <w:r w:rsidRPr="086C9402">
          <w:rPr>
            <w:rFonts w:eastAsiaTheme="minorEastAsia"/>
            <w:color w:val="000000" w:themeColor="text1"/>
          </w:rPr>
          <w:t xml:space="preserve">In the OECS, </w:t>
        </w:r>
      </w:ins>
      <w:ins w:id="48" w:author="Lucia Casarin" w:date="2023-10-02T09:42:00Z">
        <w:r w:rsidR="6E4F5B57" w:rsidRPr="086C9402">
          <w:rPr>
            <w:rFonts w:eastAsiaTheme="minorEastAsia"/>
            <w:color w:val="000000" w:themeColor="text1"/>
          </w:rPr>
          <w:t xml:space="preserve">a sample of </w:t>
        </w:r>
      </w:ins>
      <w:ins w:id="49" w:author="Lucia Casarin" w:date="2023-10-02T09:39:00Z">
        <w:r w:rsidRPr="086C9402">
          <w:rPr>
            <w:rFonts w:eastAsiaTheme="minorEastAsia"/>
            <w:color w:val="000000" w:themeColor="text1"/>
          </w:rPr>
          <w:t xml:space="preserve">schools </w:t>
        </w:r>
      </w:ins>
      <w:ins w:id="50" w:author="Lucia Casarin" w:date="2023-10-02T09:44:00Z">
        <w:r w:rsidR="6B14F398" w:rsidRPr="086C9402">
          <w:rPr>
            <w:rFonts w:eastAsiaTheme="minorEastAsia"/>
            <w:color w:val="000000" w:themeColor="text1"/>
          </w:rPr>
          <w:t xml:space="preserve">across 6 countries </w:t>
        </w:r>
      </w:ins>
      <w:ins w:id="51" w:author="Lucia Casarin" w:date="2023-10-02T09:39:00Z">
        <w:r w:rsidRPr="086C9402">
          <w:rPr>
            <w:rFonts w:eastAsiaTheme="minorEastAsia"/>
            <w:color w:val="000000" w:themeColor="text1"/>
          </w:rPr>
          <w:t>started testing</w:t>
        </w:r>
        <w:r w:rsidR="1C280884" w:rsidRPr="086C9402">
          <w:rPr>
            <w:rFonts w:eastAsiaTheme="minorEastAsia"/>
            <w:color w:val="000000" w:themeColor="text1"/>
          </w:rPr>
          <w:t xml:space="preserve"> Giga's Daily Check app</w:t>
        </w:r>
        <w:r w:rsidRPr="086C9402">
          <w:rPr>
            <w:rFonts w:eastAsiaTheme="minorEastAsia"/>
            <w:color w:val="000000" w:themeColor="text1"/>
          </w:rPr>
          <w:t xml:space="preserve"> </w:t>
        </w:r>
        <w:r w:rsidR="51473C12" w:rsidRPr="086C9402">
          <w:rPr>
            <w:rFonts w:eastAsiaTheme="minorEastAsia"/>
            <w:color w:val="000000" w:themeColor="text1"/>
          </w:rPr>
          <w:t xml:space="preserve">in 2022. </w:t>
        </w:r>
      </w:ins>
      <w:ins w:id="52" w:author="Lucia Casarin" w:date="2023-10-02T09:49:00Z">
        <w:r w:rsidR="26059D8E" w:rsidRPr="086C9402">
          <w:rPr>
            <w:rFonts w:eastAsiaTheme="minorEastAsia"/>
            <w:color w:val="000000" w:themeColor="text1"/>
          </w:rPr>
          <w:t>Although</w:t>
        </w:r>
      </w:ins>
      <w:ins w:id="53" w:author="Lucia Casarin" w:date="2023-10-02T09:43:00Z">
        <w:r w:rsidR="1A44AF7F" w:rsidRPr="086C9402">
          <w:rPr>
            <w:rFonts w:eastAsiaTheme="minorEastAsia"/>
            <w:color w:val="000000" w:themeColor="text1"/>
          </w:rPr>
          <w:t xml:space="preserve"> the </w:t>
        </w:r>
      </w:ins>
      <w:ins w:id="54" w:author="Lucia Casarin" w:date="2023-10-02T09:49:00Z">
        <w:r w:rsidR="7C0BEC82" w:rsidRPr="086C9402">
          <w:rPr>
            <w:rFonts w:eastAsiaTheme="minorEastAsia"/>
            <w:color w:val="000000" w:themeColor="text1"/>
          </w:rPr>
          <w:t>number</w:t>
        </w:r>
      </w:ins>
      <w:ins w:id="55" w:author="Lucia Casarin" w:date="2023-10-02T09:44:00Z">
        <w:r w:rsidR="73B4BDD5" w:rsidRPr="086C9402">
          <w:rPr>
            <w:rFonts w:eastAsiaTheme="minorEastAsia"/>
            <w:color w:val="000000" w:themeColor="text1"/>
          </w:rPr>
          <w:t xml:space="preserve"> of schools actively sharing the data </w:t>
        </w:r>
      </w:ins>
      <w:ins w:id="56" w:author="Lucia Casarin" w:date="2023-10-02T09:49:00Z">
        <w:r w:rsidR="5615D175" w:rsidRPr="086C9402">
          <w:rPr>
            <w:rFonts w:eastAsiaTheme="minorEastAsia"/>
            <w:color w:val="000000" w:themeColor="text1"/>
          </w:rPr>
          <w:t xml:space="preserve">is relatively small, </w:t>
        </w:r>
      </w:ins>
      <w:ins w:id="57" w:author="Lucia Casarin" w:date="2023-10-02T09:43:00Z">
        <w:r w:rsidR="1A44AF7F" w:rsidRPr="086C9402">
          <w:rPr>
            <w:rFonts w:eastAsiaTheme="minorEastAsia"/>
            <w:color w:val="000000" w:themeColor="text1"/>
          </w:rPr>
          <w:t xml:space="preserve">Mr. Germain Anthony, Technical Specialist </w:t>
        </w:r>
      </w:ins>
      <w:ins w:id="58" w:author="Lucia Casarin" w:date="2023-10-02T09:49:00Z">
        <w:r w:rsidR="2C6C33F2" w:rsidRPr="086C9402">
          <w:rPr>
            <w:rFonts w:eastAsiaTheme="minorEastAsia"/>
            <w:color w:val="000000" w:themeColor="text1"/>
          </w:rPr>
          <w:t xml:space="preserve">at the </w:t>
        </w:r>
      </w:ins>
      <w:ins w:id="59" w:author="Lucia Casarin" w:date="2023-10-02T09:43:00Z">
        <w:r w:rsidR="1A44AF7F" w:rsidRPr="086C9402">
          <w:rPr>
            <w:rFonts w:eastAsiaTheme="minorEastAsia"/>
            <w:color w:val="000000" w:themeColor="text1"/>
          </w:rPr>
          <w:t>OECS Commission</w:t>
        </w:r>
      </w:ins>
      <w:ins w:id="60" w:author="Lucia Casarin" w:date="2023-10-02T09:44:00Z">
        <w:r w:rsidR="726617AC" w:rsidRPr="086C9402">
          <w:rPr>
            <w:rFonts w:eastAsiaTheme="minorEastAsia"/>
            <w:color w:val="000000" w:themeColor="text1"/>
          </w:rPr>
          <w:t>,</w:t>
        </w:r>
      </w:ins>
      <w:ins w:id="61" w:author="Lucia Casarin" w:date="2023-10-02T09:45:00Z">
        <w:r w:rsidR="726617AC" w:rsidRPr="086C9402">
          <w:rPr>
            <w:rFonts w:eastAsiaTheme="minorEastAsia"/>
            <w:color w:val="000000" w:themeColor="text1"/>
          </w:rPr>
          <w:t xml:space="preserve"> </w:t>
        </w:r>
      </w:ins>
      <w:ins w:id="62" w:author="Lucia Casarin" w:date="2023-10-02T09:50:00Z">
        <w:r w:rsidR="0111AE72" w:rsidRPr="086C9402">
          <w:rPr>
            <w:rFonts w:eastAsiaTheme="minorEastAsia"/>
            <w:color w:val="000000" w:themeColor="text1"/>
          </w:rPr>
          <w:t>has observed</w:t>
        </w:r>
      </w:ins>
      <w:ins w:id="63" w:author="Lucia Casarin" w:date="2023-10-02T09:45:00Z">
        <w:r w:rsidR="726617AC" w:rsidRPr="086C9402">
          <w:rPr>
            <w:rFonts w:eastAsiaTheme="minorEastAsia"/>
            <w:color w:val="000000" w:themeColor="text1"/>
          </w:rPr>
          <w:t xml:space="preserve"> that 'the data</w:t>
        </w:r>
      </w:ins>
      <w:ins w:id="64" w:author="Lucia Casarin" w:date="2023-10-02T09:38:00Z">
        <w:r w:rsidRPr="086C9402">
          <w:rPr>
            <w:rFonts w:eastAsiaTheme="minorEastAsia"/>
            <w:color w:val="000000" w:themeColor="text1"/>
          </w:rPr>
          <w:t xml:space="preserve"> </w:t>
        </w:r>
      </w:ins>
      <w:ins w:id="65" w:author="Lucia Casarin" w:date="2023-10-02T09:49:00Z">
        <w:r w:rsidR="2D064638" w:rsidRPr="086C9402">
          <w:rPr>
            <w:rFonts w:eastAsiaTheme="minorEastAsia"/>
            <w:color w:val="000000" w:themeColor="text1"/>
          </w:rPr>
          <w:t xml:space="preserve">is </w:t>
        </w:r>
      </w:ins>
      <w:ins w:id="66" w:author="Lucia Casarin" w:date="2023-10-02T09:38:00Z">
        <w:r w:rsidRPr="086C9402">
          <w:rPr>
            <w:rFonts w:eastAsiaTheme="minorEastAsia"/>
            <w:color w:val="000000" w:themeColor="text1"/>
          </w:rPr>
          <w:t>already revealing that we have some significant quality of service issues at</w:t>
        </w:r>
      </w:ins>
      <w:ins w:id="67" w:author="Lucia Casarin" w:date="2023-10-02T09:45:00Z">
        <w:r w:rsidR="77E22060" w:rsidRPr="086C9402">
          <w:rPr>
            <w:rFonts w:eastAsiaTheme="minorEastAsia"/>
            <w:color w:val="000000" w:themeColor="text1"/>
          </w:rPr>
          <w:t xml:space="preserve"> </w:t>
        </w:r>
      </w:ins>
      <w:ins w:id="68" w:author="Lucia Casarin" w:date="2023-10-02T09:38:00Z">
        <w:r w:rsidRPr="086C9402">
          <w:rPr>
            <w:rFonts w:eastAsiaTheme="minorEastAsia"/>
            <w:color w:val="000000" w:themeColor="text1"/>
          </w:rPr>
          <w:t>many schools</w:t>
        </w:r>
      </w:ins>
      <w:ins w:id="69" w:author="Lucia Casarin" w:date="2023-10-02T09:45:00Z">
        <w:r w:rsidR="35A9BFC8" w:rsidRPr="086C9402">
          <w:rPr>
            <w:rFonts w:eastAsiaTheme="minorEastAsia"/>
            <w:color w:val="000000" w:themeColor="text1"/>
          </w:rPr>
          <w:t>'</w:t>
        </w:r>
      </w:ins>
      <w:ins w:id="70" w:author="Lucia Casarin" w:date="2023-10-02T09:38:00Z">
        <w:r w:rsidRPr="086C9402">
          <w:rPr>
            <w:rFonts w:eastAsiaTheme="minorEastAsia"/>
            <w:color w:val="000000" w:themeColor="text1"/>
          </w:rPr>
          <w:t xml:space="preserve">. </w:t>
        </w:r>
      </w:ins>
      <w:ins w:id="71" w:author="Lucia Casarin" w:date="2023-10-02T09:45:00Z">
        <w:r w:rsidR="473540FD" w:rsidRPr="086C9402">
          <w:rPr>
            <w:rFonts w:eastAsiaTheme="minorEastAsia"/>
            <w:color w:val="000000" w:themeColor="text1"/>
          </w:rPr>
          <w:t xml:space="preserve">The next step </w:t>
        </w:r>
      </w:ins>
      <w:ins w:id="72" w:author="Lucia Casarin" w:date="2023-10-02T09:51:00Z">
        <w:r w:rsidR="41CB47F4" w:rsidRPr="086C9402">
          <w:rPr>
            <w:rFonts w:eastAsiaTheme="minorEastAsia"/>
            <w:color w:val="000000" w:themeColor="text1"/>
          </w:rPr>
          <w:t>entails</w:t>
        </w:r>
      </w:ins>
      <w:ins w:id="73" w:author="Lucia Casarin" w:date="2023-10-02T09:45:00Z">
        <w:r w:rsidR="473540FD" w:rsidRPr="086C9402">
          <w:rPr>
            <w:rFonts w:eastAsiaTheme="minorEastAsia"/>
            <w:color w:val="000000" w:themeColor="text1"/>
          </w:rPr>
          <w:t xml:space="preserve"> deploy</w:t>
        </w:r>
      </w:ins>
      <w:ins w:id="74" w:author="Lucia Casarin" w:date="2023-10-02T09:51:00Z">
        <w:r w:rsidR="59E0ED85" w:rsidRPr="086C9402">
          <w:rPr>
            <w:rFonts w:eastAsiaTheme="minorEastAsia"/>
            <w:color w:val="000000" w:themeColor="text1"/>
          </w:rPr>
          <w:t>ing</w:t>
        </w:r>
      </w:ins>
      <w:ins w:id="75" w:author="Lucia Casarin" w:date="2023-10-02T09:45:00Z">
        <w:r w:rsidR="473540FD" w:rsidRPr="086C9402">
          <w:rPr>
            <w:rFonts w:eastAsiaTheme="minorEastAsia"/>
            <w:color w:val="000000" w:themeColor="text1"/>
          </w:rPr>
          <w:t xml:space="preserve"> the app to additional schools and</w:t>
        </w:r>
      </w:ins>
      <w:ins w:id="76" w:author="Lucia Casarin" w:date="2023-10-02T09:51:00Z">
        <w:r w:rsidR="0699877E" w:rsidRPr="086C9402">
          <w:rPr>
            <w:rFonts w:eastAsiaTheme="minorEastAsia"/>
            <w:color w:val="000000" w:themeColor="text1"/>
          </w:rPr>
          <w:t xml:space="preserve"> ensuring that the data is effectively communicated to those who can take appropriate action.</w:t>
        </w:r>
      </w:ins>
    </w:p>
    <w:p w14:paraId="50DF47A7" w14:textId="078BDD20" w:rsidR="4EC5A1CF" w:rsidRDefault="4EC5A1CF">
      <w:pPr>
        <w:spacing w:line="257" w:lineRule="auto"/>
        <w:rPr>
          <w:ins w:id="77" w:author="Lucia Casarin" w:date="2023-10-02T10:32:00Z"/>
          <w:rFonts w:ascii="Calibri" w:eastAsia="Calibri" w:hAnsi="Calibri" w:cs="Calibri"/>
          <w:color w:val="000000" w:themeColor="text1"/>
        </w:rPr>
        <w:pPrChange w:id="78" w:author="Lucia Casarin" w:date="2023-10-02T10:32:00Z">
          <w:pPr/>
        </w:pPrChange>
      </w:pPr>
      <w:ins w:id="79" w:author="Lucia Casarin" w:date="2023-10-02T10:33:00Z">
        <w:r w:rsidRPr="086C9402">
          <w:rPr>
            <w:rFonts w:ascii="Calibri" w:eastAsia="Calibri" w:hAnsi="Calibri" w:cs="Calibri"/>
            <w:color w:val="000000" w:themeColor="text1"/>
          </w:rPr>
          <w:t xml:space="preserve">Additionally, </w:t>
        </w:r>
      </w:ins>
      <w:ins w:id="80" w:author="Lucia Casarin" w:date="2023-10-02T10:32:00Z">
        <w:r w:rsidRPr="086C9402">
          <w:rPr>
            <w:rFonts w:ascii="Calibri" w:eastAsia="Calibri" w:hAnsi="Calibri" w:cs="Calibri"/>
            <w:color w:val="000000" w:themeColor="text1"/>
          </w:rPr>
          <w:t xml:space="preserve">Giga is also working with Internet Service Providers (ISPs) who share their school connectivity network data. The combination of several measurements provides invaluable insights in how to best understand, represent and display school connectivity status. </w:t>
        </w:r>
      </w:ins>
    </w:p>
    <w:p w14:paraId="475A784E" w14:textId="47CE3D83" w:rsidR="4EC5A1CF" w:rsidRDefault="4EC5A1CF">
      <w:pPr>
        <w:spacing w:line="257" w:lineRule="auto"/>
        <w:rPr>
          <w:rFonts w:ascii="Calibri" w:eastAsia="Calibri" w:hAnsi="Calibri" w:cs="Calibri"/>
          <w:color w:val="000000" w:themeColor="text1"/>
        </w:rPr>
        <w:pPrChange w:id="81" w:author="Lucia Casarin" w:date="2023-10-02T10:32:00Z">
          <w:pPr/>
        </w:pPrChange>
      </w:pPr>
      <w:ins w:id="82" w:author="Lucia Casarin" w:date="2023-10-02T10:32:00Z">
        <w:r w:rsidRPr="086C9402">
          <w:rPr>
            <w:rFonts w:ascii="Calibri" w:eastAsia="Calibri" w:hAnsi="Calibri" w:cs="Calibri"/>
            <w:color w:val="000000" w:themeColor="text1"/>
          </w:rPr>
          <w:t xml:space="preserve">An example of the value of this multi-pronged approach was recently experienced in Kenya. UNICEF and a contracted ISP used a combination of measurements in a school to identify that the main network router at the school premises had been disconnected from power, resulting in no connectivity. Here the ISP network data monitoring measurement showed that the school network was </w:t>
        </w:r>
        <w:proofErr w:type="gramStart"/>
        <w:r w:rsidRPr="086C9402">
          <w:rPr>
            <w:rFonts w:ascii="Calibri" w:eastAsia="Calibri" w:hAnsi="Calibri" w:cs="Calibri"/>
            <w:color w:val="000000" w:themeColor="text1"/>
          </w:rPr>
          <w:t>on, because</w:t>
        </w:r>
        <w:proofErr w:type="gramEnd"/>
        <w:r w:rsidRPr="086C9402">
          <w:rPr>
            <w:rFonts w:ascii="Calibri" w:eastAsia="Calibri" w:hAnsi="Calibri" w:cs="Calibri"/>
            <w:color w:val="000000" w:themeColor="text1"/>
          </w:rPr>
          <w:t xml:space="preserve"> it was receiving connectivity. However, the measuring device on the Local Area Network (LAN) which connects the computers was off. This led the ISP to call the school. The school then checked the network router and saw that it had been unplugged from the power source. The school representative plugged the router back in and the connection was re-established. Incidentally, power issues are one of the most common disruptions to networks. This example shows how having access to real-time connectivity data can lead to improved service, not just from a contractual perspective but also from a practice or usage perspective. </w:t>
        </w:r>
      </w:ins>
    </w:p>
    <w:p w14:paraId="57CBBE1F" w14:textId="5D78BBEF" w:rsidR="11844693" w:rsidRDefault="11844693" w:rsidP="53FCFFAB">
      <w:pPr>
        <w:jc w:val="both"/>
        <w:rPr>
          <w:rFonts w:eastAsiaTheme="minorEastAsia"/>
          <w:color w:val="000000" w:themeColor="text1"/>
        </w:rPr>
      </w:pPr>
      <w:r w:rsidRPr="53FCFFAB">
        <w:rPr>
          <w:rFonts w:eastAsiaTheme="minorEastAsia"/>
          <w:b/>
          <w:bCs/>
          <w:color w:val="000000" w:themeColor="text1"/>
          <w:u w:val="single"/>
        </w:rPr>
        <w:t>Procurement support</w:t>
      </w:r>
    </w:p>
    <w:p w14:paraId="617128CA" w14:textId="3CFEE42B" w:rsidR="0947EFEE" w:rsidRDefault="543A443D" w:rsidP="086C9402">
      <w:pPr>
        <w:jc w:val="both"/>
        <w:rPr>
          <w:rFonts w:eastAsiaTheme="minorEastAsia"/>
          <w:b/>
          <w:bCs/>
          <w:i/>
          <w:iCs/>
          <w:color w:val="000000" w:themeColor="text1"/>
        </w:rPr>
      </w:pPr>
      <w:commentRangeStart w:id="83"/>
      <w:commentRangeStart w:id="84"/>
      <w:commentRangeStart w:id="85"/>
      <w:r w:rsidRPr="086C9402">
        <w:rPr>
          <w:rFonts w:eastAsiaTheme="minorEastAsia"/>
          <w:b/>
          <w:bCs/>
          <w:i/>
          <w:iCs/>
          <w:color w:val="000000" w:themeColor="text1"/>
        </w:rPr>
        <w:t xml:space="preserve">Rwanda: Advanced Wireless Technology: Higher Speed at Lower Cost  </w:t>
      </w:r>
      <w:commentRangeEnd w:id="83"/>
      <w:r w:rsidR="0947EFEE">
        <w:commentReference w:id="83"/>
      </w:r>
      <w:commentRangeEnd w:id="84"/>
      <w:r w:rsidR="0947EFEE">
        <w:commentReference w:id="84"/>
      </w:r>
      <w:commentRangeEnd w:id="85"/>
      <w:r w:rsidR="0947EFEE">
        <w:commentReference w:id="85"/>
      </w:r>
    </w:p>
    <w:p w14:paraId="7EA234E0" w14:textId="48079FA8" w:rsidR="5353C9A8" w:rsidRDefault="5353C9A8" w:rsidP="086C9402">
      <w:pPr>
        <w:jc w:val="both"/>
        <w:rPr>
          <w:rFonts w:eastAsiaTheme="minorEastAsia"/>
          <w:color w:val="000000" w:themeColor="text1"/>
        </w:rPr>
      </w:pPr>
      <w:r w:rsidRPr="086C9402">
        <w:rPr>
          <w:rFonts w:eastAsiaTheme="minorEastAsia"/>
          <w:color w:val="000000" w:themeColor="text1"/>
        </w:rPr>
        <w:t>Since 2019, Giga has collaborated with the Government of Rwanda to improve internet connectivity in primary and secondary schools. While most schools are near a fiber network and mobile broadband, 43% lack internet access. In collaboration with the Government of Rwanda, Giga is implementing a prototype to reduce connectivity costs for schools</w:t>
      </w:r>
      <w:del w:id="87" w:author="Aditi Poddar" w:date="2023-09-29T20:21:00Z">
        <w:r w:rsidRPr="086C9402" w:rsidDel="5353C9A8">
          <w:rPr>
            <w:rFonts w:eastAsiaTheme="minorEastAsia"/>
            <w:color w:val="000000" w:themeColor="text1"/>
          </w:rPr>
          <w:delText>,</w:delText>
        </w:r>
      </w:del>
      <w:r w:rsidRPr="086C9402">
        <w:rPr>
          <w:rFonts w:eastAsiaTheme="minorEastAsia"/>
          <w:color w:val="000000" w:themeColor="text1"/>
        </w:rPr>
        <w:t xml:space="preserve"> </w:t>
      </w:r>
      <w:ins w:id="88" w:author="Aditi Poddar" w:date="2023-09-29T20:21:00Z">
        <w:r w:rsidR="68A6FDA4" w:rsidRPr="086C9402">
          <w:rPr>
            <w:rFonts w:eastAsiaTheme="minorEastAsia"/>
            <w:color w:val="000000" w:themeColor="text1"/>
          </w:rPr>
          <w:t xml:space="preserve">and </w:t>
        </w:r>
      </w:ins>
      <w:r w:rsidRPr="086C9402">
        <w:rPr>
          <w:rFonts w:eastAsiaTheme="minorEastAsia"/>
          <w:color w:val="000000" w:themeColor="text1"/>
        </w:rPr>
        <w:t>improve speed and quality of service</w:t>
      </w:r>
      <w:del w:id="89" w:author="Aditi Poddar" w:date="2023-09-29T20:21:00Z">
        <w:r w:rsidRPr="086C9402" w:rsidDel="5353C9A8">
          <w:rPr>
            <w:rFonts w:eastAsiaTheme="minorEastAsia"/>
            <w:color w:val="000000" w:themeColor="text1"/>
          </w:rPr>
          <w:delText>, and explore different redistribution models to extend connectivity from schools to the surrounding communities</w:delText>
        </w:r>
      </w:del>
      <w:r w:rsidRPr="086C9402">
        <w:rPr>
          <w:rFonts w:eastAsiaTheme="minorEastAsia"/>
          <w:color w:val="000000" w:themeColor="text1"/>
        </w:rPr>
        <w:t xml:space="preserve">. Giga aggregated the demand for connectivity across schools in the Eastern Province and </w:t>
      </w:r>
      <w:ins w:id="90" w:author="Aditi Poddar" w:date="2023-09-29T20:21:00Z">
        <w:r w:rsidR="47F9703D" w:rsidRPr="086C9402">
          <w:rPr>
            <w:rFonts w:eastAsiaTheme="minorEastAsia"/>
            <w:color w:val="000000" w:themeColor="text1"/>
          </w:rPr>
          <w:t xml:space="preserve">supported the </w:t>
        </w:r>
      </w:ins>
      <w:r w:rsidRPr="086C9402">
        <w:rPr>
          <w:rFonts w:eastAsiaTheme="minorEastAsia"/>
          <w:color w:val="000000" w:themeColor="text1"/>
        </w:rPr>
        <w:t>launch</w:t>
      </w:r>
      <w:ins w:id="91" w:author="Aditi Poddar" w:date="2023-09-29T20:21:00Z">
        <w:r w:rsidR="274BE2D6" w:rsidRPr="086C9402">
          <w:rPr>
            <w:rFonts w:eastAsiaTheme="minorEastAsia"/>
            <w:color w:val="000000" w:themeColor="text1"/>
          </w:rPr>
          <w:t xml:space="preserve"> of</w:t>
        </w:r>
      </w:ins>
      <w:del w:id="92" w:author="Aditi Poddar" w:date="2023-09-29T20:21:00Z">
        <w:r w:rsidRPr="086C9402" w:rsidDel="5353C9A8">
          <w:rPr>
            <w:rFonts w:eastAsiaTheme="minorEastAsia"/>
            <w:color w:val="000000" w:themeColor="text1"/>
          </w:rPr>
          <w:delText>ed</w:delText>
        </w:r>
      </w:del>
      <w:r w:rsidRPr="086C9402">
        <w:rPr>
          <w:rFonts w:eastAsiaTheme="minorEastAsia"/>
          <w:color w:val="000000" w:themeColor="text1"/>
        </w:rPr>
        <w:t xml:space="preserve"> a common bid to provide broadband internet to 63 schools. All the schools are now connected using an innovative fixed wireless solution.   </w:t>
      </w:r>
      <w:del w:id="93" w:author="Aditi Poddar" w:date="2023-09-29T20:22:00Z">
        <w:r w:rsidRPr="086C9402" w:rsidDel="5353C9A8">
          <w:rPr>
            <w:rFonts w:eastAsiaTheme="minorEastAsia"/>
            <w:color w:val="000000" w:themeColor="text1"/>
          </w:rPr>
          <w:delText xml:space="preserve"> </w:delText>
        </w:r>
      </w:del>
      <w:r w:rsidRPr="086C9402">
        <w:rPr>
          <w:rFonts w:eastAsiaTheme="minorEastAsia"/>
          <w:color w:val="000000" w:themeColor="text1"/>
        </w:rPr>
        <w:t>This fixed wireless technology has unique capabilities to economize the number of towers and base stations, while providing speeds of up to 100 Mbps and a migration path to 500 Mbps to each customer. It is on this premise that Giga was able to secure minimum speeds of 25 Mbps and up to 150 Mbps per school — an improvement of 400% in connectivity speeds from the usual 5 Mbps that schools were connected through 4G</w:t>
      </w:r>
      <w:ins w:id="94" w:author="Aditi Poddar" w:date="2023-09-29T20:22:00Z">
        <w:r w:rsidR="39FB73E0" w:rsidRPr="086C9402">
          <w:rPr>
            <w:rFonts w:eastAsiaTheme="minorEastAsia"/>
            <w:color w:val="000000" w:themeColor="text1"/>
          </w:rPr>
          <w:t xml:space="preserve"> technology</w:t>
        </w:r>
      </w:ins>
      <w:r w:rsidRPr="086C9402">
        <w:rPr>
          <w:rFonts w:eastAsiaTheme="minorEastAsia"/>
          <w:color w:val="000000" w:themeColor="text1"/>
        </w:rPr>
        <w:t>. Giga was also able to secure a 30% to 55% reduction in the average price per Mbps paid by schools in the procurement process, from an average of $20 to between $9 and $14 per Mbps. </w:t>
      </w:r>
      <w:del w:id="95" w:author="Aditi Poddar" w:date="2023-09-29T20:23:00Z">
        <w:r w:rsidRPr="086C9402" w:rsidDel="5353C9A8">
          <w:rPr>
            <w:rFonts w:eastAsiaTheme="minorEastAsia"/>
            <w:color w:val="000000" w:themeColor="text1"/>
          </w:rPr>
          <w:delText> </w:delText>
        </w:r>
        <w:r w:rsidRPr="086C9402" w:rsidDel="40CB8730">
          <w:rPr>
            <w:rFonts w:eastAsiaTheme="minorEastAsia"/>
            <w:color w:val="000000" w:themeColor="text1"/>
          </w:rPr>
          <w:delText>Going forward, t</w:delText>
        </w:r>
        <w:r w:rsidRPr="086C9402" w:rsidDel="454063D3">
          <w:rPr>
            <w:rFonts w:eastAsiaTheme="minorEastAsia"/>
            <w:color w:val="000000" w:themeColor="text1"/>
          </w:rPr>
          <w:delText>hese schools will also become hubs for community services.</w:delText>
        </w:r>
      </w:del>
      <w:r w:rsidR="454063D3" w:rsidRPr="086C9402">
        <w:rPr>
          <w:rFonts w:eastAsiaTheme="minorEastAsia"/>
          <w:color w:val="000000" w:themeColor="text1"/>
        </w:rPr>
        <w:t xml:space="preserve"> Internet service providers and international organizations have joined forces with Giga</w:t>
      </w:r>
      <w:ins w:id="96" w:author="Aditi Poddar" w:date="2023-09-29T20:23:00Z">
        <w:r w:rsidR="523DA5F6" w:rsidRPr="086C9402">
          <w:rPr>
            <w:rFonts w:eastAsiaTheme="minorEastAsia"/>
            <w:color w:val="000000" w:themeColor="text1"/>
          </w:rPr>
          <w:t xml:space="preserve"> to </w:t>
        </w:r>
        <w:proofErr w:type="gramStart"/>
        <w:r w:rsidR="523DA5F6" w:rsidRPr="086C9402">
          <w:rPr>
            <w:rFonts w:eastAsiaTheme="minorEastAsia"/>
            <w:color w:val="000000" w:themeColor="text1"/>
          </w:rPr>
          <w:t>connect up</w:t>
        </w:r>
        <w:proofErr w:type="gramEnd"/>
        <w:r w:rsidR="523DA5F6" w:rsidRPr="086C9402">
          <w:rPr>
            <w:rFonts w:eastAsiaTheme="minorEastAsia"/>
            <w:color w:val="000000" w:themeColor="text1"/>
          </w:rPr>
          <w:t xml:space="preserve"> to 3000 more schools using this model</w:t>
        </w:r>
      </w:ins>
      <w:r w:rsidR="454063D3" w:rsidRPr="086C9402">
        <w:rPr>
          <w:rFonts w:eastAsiaTheme="minorEastAsia"/>
          <w:color w:val="000000" w:themeColor="text1"/>
        </w:rPr>
        <w:t>, expanding its impact and scalability in bridging connectivity gaps in the region.</w:t>
      </w:r>
    </w:p>
    <w:p w14:paraId="33115CB1" w14:textId="6F64CEA8" w:rsidR="086C9402" w:rsidRDefault="086C9402" w:rsidP="086C9402">
      <w:pPr>
        <w:jc w:val="both"/>
        <w:rPr>
          <w:del w:id="97" w:author="Anusha Ramakrishnan" w:date="2023-09-28T16:27:00Z"/>
          <w:rFonts w:eastAsiaTheme="minorEastAsia"/>
          <w:b/>
          <w:bCs/>
          <w:i/>
          <w:iCs/>
          <w:color w:val="000000" w:themeColor="text1"/>
        </w:rPr>
      </w:pPr>
    </w:p>
    <w:p w14:paraId="0F8389B8" w14:textId="4F8CA4DD" w:rsidR="086C9402" w:rsidRDefault="086C9402" w:rsidP="086C9402">
      <w:pPr>
        <w:jc w:val="both"/>
        <w:rPr>
          <w:del w:id="98" w:author="Anusha Ramakrishnan" w:date="2023-09-28T16:27:00Z"/>
          <w:rFonts w:eastAsiaTheme="minorEastAsia"/>
          <w:b/>
          <w:bCs/>
          <w:i/>
          <w:iCs/>
          <w:color w:val="000000" w:themeColor="text1"/>
        </w:rPr>
      </w:pPr>
    </w:p>
    <w:p w14:paraId="3E3BC905" w14:textId="270D5FCC" w:rsidR="086C9402" w:rsidRDefault="086C9402" w:rsidP="086C9402">
      <w:pPr>
        <w:jc w:val="both"/>
        <w:rPr>
          <w:del w:id="99" w:author="Anusha Ramakrishnan" w:date="2023-09-28T16:27:00Z"/>
          <w:rFonts w:eastAsiaTheme="minorEastAsia"/>
          <w:b/>
          <w:bCs/>
          <w:i/>
          <w:iCs/>
          <w:color w:val="000000" w:themeColor="text1"/>
        </w:rPr>
      </w:pPr>
    </w:p>
    <w:p w14:paraId="0821448D" w14:textId="2956AA58" w:rsidR="086C9402" w:rsidRDefault="086C9402" w:rsidP="086C9402">
      <w:pPr>
        <w:jc w:val="both"/>
        <w:rPr>
          <w:del w:id="100" w:author="Anusha Ramakrishnan" w:date="2023-09-28T16:27:00Z"/>
          <w:rFonts w:eastAsiaTheme="minorEastAsia"/>
          <w:b/>
          <w:bCs/>
          <w:i/>
          <w:iCs/>
          <w:color w:val="000000" w:themeColor="text1"/>
        </w:rPr>
      </w:pPr>
    </w:p>
    <w:p w14:paraId="179BC18E" w14:textId="17454B64" w:rsidR="086C9402" w:rsidRDefault="086C9402" w:rsidP="086C9402">
      <w:pPr>
        <w:jc w:val="both"/>
        <w:rPr>
          <w:del w:id="101" w:author="Anusha Ramakrishnan" w:date="2023-09-28T16:27:00Z"/>
          <w:rFonts w:eastAsiaTheme="minorEastAsia"/>
          <w:b/>
          <w:bCs/>
          <w:i/>
          <w:iCs/>
          <w:color w:val="000000" w:themeColor="text1"/>
        </w:rPr>
      </w:pPr>
    </w:p>
    <w:p w14:paraId="7EDC3DA7" w14:textId="4F19A593" w:rsidR="0947EFEE" w:rsidRDefault="0947EFEE" w:rsidP="086C9402">
      <w:pPr>
        <w:jc w:val="both"/>
        <w:rPr>
          <w:del w:id="102" w:author="Anusha Ramakrishnan" w:date="2023-09-28T16:27:00Z"/>
          <w:rFonts w:eastAsiaTheme="minorEastAsia"/>
          <w:color w:val="000000" w:themeColor="text1"/>
        </w:rPr>
      </w:pPr>
      <w:del w:id="103" w:author="Anusha Ramakrishnan" w:date="2023-09-28T16:27:00Z">
        <w:r w:rsidRPr="086C9402" w:rsidDel="543A443D">
          <w:rPr>
            <w:rFonts w:eastAsiaTheme="minorEastAsia"/>
            <w:color w:val="000000" w:themeColor="text1"/>
          </w:rPr>
          <w:delText xml:space="preserve">Since 2019, Giga has worked with the Government of Rwanda to leverage high levels of coverage to close connectivity gaps and invest in connectivity classroom infrastructure.  Nearly all primary and secondary schools in the country are within 30 kilometers of the fiber network and are covered by mobile broadband, yet 43% of them still lack internet access.   </w:delText>
        </w:r>
      </w:del>
    </w:p>
    <w:p w14:paraId="30306DCD" w14:textId="622463C7" w:rsidR="0947EFEE" w:rsidRDefault="0947EFEE" w:rsidP="086C9402">
      <w:pPr>
        <w:jc w:val="both"/>
        <w:rPr>
          <w:del w:id="104" w:author="Anusha Ramakrishnan" w:date="2023-09-28T16:27:00Z"/>
          <w:rFonts w:eastAsiaTheme="minorEastAsia"/>
          <w:color w:val="000000" w:themeColor="text1"/>
        </w:rPr>
      </w:pPr>
      <w:del w:id="105" w:author="Anusha Ramakrishnan" w:date="2023-09-28T16:27:00Z">
        <w:r w:rsidRPr="086C9402" w:rsidDel="543A443D">
          <w:rPr>
            <w:rFonts w:eastAsiaTheme="minorEastAsia"/>
            <w:color w:val="000000" w:themeColor="text1"/>
          </w:rPr>
          <w:delText xml:space="preserve">In collaboration with the Government of Rwanda, Giga is implementing a prototype to reduce connectivity costs for schools, improve speed and quality of service, and explore different redistribution models to extend connectivity from schools to the surrounding communities. Giga aggregated the demand for connectivity across schools in the Eastern Province and launched a common bid to provide broadband internet to 63 schools: 50 schools in the predominantly rural Bugesera district (including 8 schools without access to electricity) and 13 schools hosting refugees in the Gatsibo and Kirehe districts. All the schools are now connected using an innovative fixed wireless solution.    </w:delText>
        </w:r>
      </w:del>
    </w:p>
    <w:p w14:paraId="24D7040E" w14:textId="2E20D0C9" w:rsidR="0947EFEE" w:rsidRDefault="0947EFEE" w:rsidP="086C9402">
      <w:pPr>
        <w:jc w:val="both"/>
        <w:rPr>
          <w:del w:id="106" w:author="Anusha Ramakrishnan" w:date="2023-09-28T16:27:00Z"/>
          <w:rFonts w:eastAsiaTheme="minorEastAsia"/>
          <w:color w:val="000000" w:themeColor="text1"/>
        </w:rPr>
      </w:pPr>
      <w:del w:id="107" w:author="Anusha Ramakrishnan" w:date="2023-09-28T16:27:00Z">
        <w:r w:rsidRPr="086C9402" w:rsidDel="543A443D">
          <w:rPr>
            <w:rFonts w:eastAsiaTheme="minorEastAsia"/>
            <w:color w:val="000000" w:themeColor="text1"/>
          </w:rPr>
          <w:delText xml:space="preserve">This fixed wireless technology has unique capabilities to economize the number of towers and base stations, while providing speeds of up to 100 Mbps and a migration path to 500 Mbps to each customer. It is on this premise that Giga was able to secure minimum speeds of 25 Mbps and up to 150 Mbps per school — an improvement of 400% in connectivity speeds from the usual 5 Mbps that schools were connected through 4G. Giga was also able to secure a 30% to 55% reduction in the average price per Mbps paid by schools in the procurement process, from an average of $20 to between $9 and $14 per Mbps.    </w:delText>
        </w:r>
      </w:del>
    </w:p>
    <w:p w14:paraId="316C6005" w14:textId="2B5BFFE3" w:rsidR="0947EFEE" w:rsidRDefault="0947EFEE" w:rsidP="086C9402">
      <w:pPr>
        <w:jc w:val="both"/>
        <w:rPr>
          <w:del w:id="108" w:author="Anusha Ramakrishnan" w:date="2023-09-28T16:27:00Z"/>
          <w:rFonts w:eastAsiaTheme="minorEastAsia"/>
          <w:color w:val="000000" w:themeColor="text1"/>
        </w:rPr>
      </w:pPr>
      <w:del w:id="109" w:author="Anusha Ramakrishnan" w:date="2023-09-28T16:27:00Z">
        <w:r w:rsidRPr="086C9402" w:rsidDel="543A443D">
          <w:rPr>
            <w:rFonts w:eastAsiaTheme="minorEastAsia"/>
            <w:color w:val="000000" w:themeColor="text1"/>
          </w:rPr>
          <w:delText xml:space="preserve">The schools connected by Giga will eventually function as nodes/hubs for connectivity and financial services in their communities. Each school will report the quality of service of the received connectivity in real-time through the live visualizations in Project Connect, and with this information Giga will prototype the use of pay-by-performance models.   </w:delText>
        </w:r>
      </w:del>
    </w:p>
    <w:p w14:paraId="1B97EFC6" w14:textId="3E36C0D2" w:rsidR="0947EFEE" w:rsidRDefault="0947EFEE" w:rsidP="086C9402">
      <w:pPr>
        <w:jc w:val="both"/>
        <w:rPr>
          <w:del w:id="110" w:author="Anusha Ramakrishnan" w:date="2023-09-28T16:27:00Z"/>
          <w:rFonts w:eastAsiaTheme="minorEastAsia"/>
          <w:color w:val="000000" w:themeColor="text1"/>
        </w:rPr>
      </w:pPr>
      <w:del w:id="111" w:author="Anusha Ramakrishnan" w:date="2023-09-28T16:27:00Z">
        <w:r w:rsidRPr="086C9402" w:rsidDel="543A443D">
          <w:rPr>
            <w:rFonts w:eastAsiaTheme="minorEastAsia"/>
            <w:color w:val="000000" w:themeColor="text1"/>
          </w:rPr>
          <w:delText>This prototype is a great example of crowding resources. The internet service providers invested additional resources of their own – beyond the contract value with Giga – to build additional infrastructure to reach these schools. Other international organizations have also leveraged on the connectivity work that Musk Foundation and Dubai Cares have enabled Giga to perform in the country, with UNHCR providing internet devices and solar panels to the refugee schools connected by Giga. Other partners have also provided power and devices to the non-refugee schools. By brokering connectivity models, Giga is catalyzing school connectivity in the region, creating tools for schools and partners beyond those piloted by Giga to use its model to connect other schools, essentially scaling the Giga approach and generating more impact.  </w:delText>
        </w:r>
      </w:del>
    </w:p>
    <w:p w14:paraId="615A70D5" w14:textId="2C1D5E45" w:rsidR="40564EBA" w:rsidRDefault="4150B2DD" w:rsidP="086C9402">
      <w:pPr>
        <w:jc w:val="both"/>
        <w:rPr>
          <w:rFonts w:eastAsiaTheme="minorEastAsia"/>
          <w:b/>
          <w:bCs/>
          <w:i/>
          <w:iCs/>
          <w:color w:val="000000" w:themeColor="text1"/>
        </w:rPr>
      </w:pPr>
      <w:commentRangeStart w:id="112"/>
      <w:commentRangeStart w:id="113"/>
      <w:commentRangeStart w:id="114"/>
      <w:r w:rsidRPr="086C9402">
        <w:rPr>
          <w:rFonts w:eastAsiaTheme="minorEastAsia"/>
          <w:b/>
          <w:bCs/>
          <w:i/>
          <w:iCs/>
          <w:color w:val="000000" w:themeColor="text1"/>
        </w:rPr>
        <w:t xml:space="preserve">Honduras: Schools as Connectivity Hubs in remote areas  </w:t>
      </w:r>
      <w:commentRangeEnd w:id="112"/>
      <w:r w:rsidR="40564EBA">
        <w:commentReference w:id="112"/>
      </w:r>
      <w:commentRangeEnd w:id="113"/>
      <w:r w:rsidR="40564EBA">
        <w:commentReference w:id="113"/>
      </w:r>
      <w:commentRangeEnd w:id="114"/>
      <w:r w:rsidR="40564EBA">
        <w:commentReference w:id="114"/>
      </w:r>
    </w:p>
    <w:p w14:paraId="364B8D92" w14:textId="1B94A538" w:rsidR="06534461" w:rsidRDefault="06534461" w:rsidP="086C9402">
      <w:pPr>
        <w:jc w:val="both"/>
        <w:rPr>
          <w:ins w:id="117" w:author="Anusha Ramakrishnan" w:date="2023-09-28T16:49:00Z"/>
          <w:rFonts w:eastAsiaTheme="minorEastAsia"/>
          <w:color w:val="000000" w:themeColor="text1"/>
        </w:rPr>
      </w:pPr>
      <w:ins w:id="118" w:author="Anusha Ramakrishnan" w:date="2023-09-28T16:49:00Z">
        <w:r w:rsidRPr="086C9402">
          <w:rPr>
            <w:rFonts w:eastAsiaTheme="minorEastAsia"/>
            <w:color w:val="000000" w:themeColor="text1"/>
          </w:rPr>
          <w:t>Honduras has a low connectivity rate, with less than 6% of its 16,445 schools currently connected.</w:t>
        </w:r>
      </w:ins>
      <w:ins w:id="119" w:author="Anusha Ramakrishnan" w:date="2023-09-28T16:51:00Z">
        <w:r w:rsidR="00DFA8C9" w:rsidRPr="086C9402">
          <w:rPr>
            <w:rFonts w:eastAsiaTheme="minorEastAsia"/>
            <w:color w:val="000000" w:themeColor="text1"/>
          </w:rPr>
          <w:t xml:space="preserve"> Coverage, affordability, and electricity continue to impede the expansion of connectivity. Giga estimates the need for USD 85 </w:t>
        </w:r>
        <w:proofErr w:type="spellStart"/>
        <w:r w:rsidR="00DFA8C9" w:rsidRPr="086C9402">
          <w:rPr>
            <w:rFonts w:eastAsiaTheme="minorEastAsia"/>
            <w:color w:val="000000" w:themeColor="text1"/>
          </w:rPr>
          <w:t>million</w:t>
        </w:r>
        <w:proofErr w:type="spellEnd"/>
        <w:r w:rsidR="00DFA8C9" w:rsidRPr="086C9402">
          <w:rPr>
            <w:rFonts w:eastAsiaTheme="minorEastAsia"/>
            <w:color w:val="000000" w:themeColor="text1"/>
          </w:rPr>
          <w:t xml:space="preserve"> of </w:t>
        </w:r>
        <w:proofErr w:type="spellStart"/>
        <w:r w:rsidR="00DFA8C9" w:rsidRPr="086C9402">
          <w:rPr>
            <w:rFonts w:eastAsiaTheme="minorEastAsia"/>
            <w:color w:val="000000" w:themeColor="text1"/>
          </w:rPr>
          <w:t>CapEx</w:t>
        </w:r>
        <w:proofErr w:type="spellEnd"/>
        <w:r w:rsidR="00DFA8C9" w:rsidRPr="086C9402">
          <w:rPr>
            <w:rFonts w:eastAsiaTheme="minorEastAsia"/>
            <w:color w:val="000000" w:themeColor="text1"/>
          </w:rPr>
          <w:t xml:space="preserve"> and USD 47 million of annual </w:t>
        </w:r>
        <w:proofErr w:type="spellStart"/>
        <w:r w:rsidR="00DFA8C9" w:rsidRPr="086C9402">
          <w:rPr>
            <w:rFonts w:eastAsiaTheme="minorEastAsia"/>
            <w:color w:val="000000" w:themeColor="text1"/>
          </w:rPr>
          <w:t>OpEx</w:t>
        </w:r>
        <w:proofErr w:type="spellEnd"/>
        <w:r w:rsidR="00DFA8C9" w:rsidRPr="086C9402">
          <w:rPr>
            <w:rFonts w:eastAsiaTheme="minorEastAsia"/>
            <w:color w:val="000000" w:themeColor="text1"/>
          </w:rPr>
          <w:t xml:space="preserve"> to connect all schools in Honduras. This requires a complex and sustainable financial solution, as grants alone will not be sufficient.</w:t>
        </w:r>
      </w:ins>
      <w:ins w:id="120" w:author="Anusha Ramakrishnan" w:date="2023-09-28T16:49:00Z">
        <w:r w:rsidRPr="086C9402">
          <w:rPr>
            <w:rFonts w:eastAsiaTheme="minorEastAsia"/>
            <w:color w:val="000000" w:themeColor="text1"/>
          </w:rPr>
          <w:t xml:space="preserve"> </w:t>
        </w:r>
      </w:ins>
      <w:ins w:id="121" w:author="Anusha Ramakrishnan" w:date="2023-09-28T16:50:00Z">
        <w:r w:rsidRPr="086C9402">
          <w:rPr>
            <w:rFonts w:eastAsiaTheme="minorEastAsia"/>
            <w:color w:val="000000" w:themeColor="text1"/>
          </w:rPr>
          <w:t>Giga is partnering with the Government, ITU, and UNICEF Honduras to address this issue by providing technical support to connect 24 remote schools with hotspot technology, aiming to cover operating costs by extending connectivity to the surrounding communities. As of the end of 2022, 17 prototype schools have been successfully connected, and the knowledge gained will inform broader school connectivity efforts in the country.</w:t>
        </w:r>
      </w:ins>
    </w:p>
    <w:p w14:paraId="3D9AAAF3" w14:textId="4A175853" w:rsidR="4150B2DD" w:rsidRDefault="4150B2DD" w:rsidP="086C9402">
      <w:pPr>
        <w:jc w:val="both"/>
        <w:rPr>
          <w:del w:id="122" w:author="Anusha Ramakrishnan" w:date="2023-09-28T16:52:00Z"/>
          <w:rFonts w:eastAsiaTheme="minorEastAsia"/>
          <w:color w:val="000000" w:themeColor="text1"/>
        </w:rPr>
      </w:pPr>
      <w:del w:id="123" w:author="Anusha Ramakrishnan" w:date="2023-09-28T16:52:00Z">
        <w:r w:rsidRPr="086C9402" w:rsidDel="4150B2DD">
          <w:rPr>
            <w:rFonts w:eastAsiaTheme="minorEastAsia"/>
            <w:color w:val="000000" w:themeColor="text1"/>
          </w:rPr>
          <w:delText>Honduras has over 16,445 schools of which less than 6% are connected. Giga already helped connect 545 schools reaching around 60,000 students. Coverage, affordability, and electricity, however, continue to impede the expansion of connectivity. Giga estimates the need for USD 85 million of CapEx and USD 47 million of annual OpEx to connect all schools in Honduras. This requires a complex and sustainable financial solution, as grants alone will not be sufficient. Hence, in partnership with the Government, ITU, and UNICEF Honduras, Giga is in the process of connecting 24 schools in remote areas in the country to high-speed internet. These schools will be equipped with hotspot technology to extend and sell connectivity to the surrounding community to cover operating costs of the schools’ connectivity. By the end of 2022, 17 prototype schools were connected. The lessons learned and insights drawn from these prototypes will inform national school connectivity initiatives. </w:delText>
        </w:r>
      </w:del>
    </w:p>
    <w:p w14:paraId="3EE7200A" w14:textId="24065AB3" w:rsidR="4150B2DD" w:rsidRDefault="4150B2DD" w:rsidP="086C9402">
      <w:pPr>
        <w:jc w:val="both"/>
        <w:rPr>
          <w:rFonts w:eastAsiaTheme="minorEastAsia"/>
          <w:b/>
          <w:bCs/>
          <w:i/>
          <w:iCs/>
          <w:color w:val="000000" w:themeColor="text1"/>
        </w:rPr>
      </w:pPr>
      <w:r w:rsidRPr="086C9402">
        <w:rPr>
          <w:rFonts w:eastAsiaTheme="minorEastAsia"/>
          <w:b/>
          <w:bCs/>
          <w:i/>
          <w:iCs/>
          <w:color w:val="000000" w:themeColor="text1"/>
        </w:rPr>
        <w:t xml:space="preserve">Botswana: Connect a Village – Connect all </w:t>
      </w:r>
      <w:proofErr w:type="gramStart"/>
      <w:r w:rsidRPr="086C9402">
        <w:rPr>
          <w:rFonts w:eastAsiaTheme="minorEastAsia"/>
          <w:b/>
          <w:bCs/>
          <w:i/>
          <w:iCs/>
          <w:color w:val="000000" w:themeColor="text1"/>
        </w:rPr>
        <w:t>Facilities</w:t>
      </w:r>
      <w:proofErr w:type="gramEnd"/>
      <w:r w:rsidRPr="086C9402">
        <w:rPr>
          <w:rFonts w:eastAsiaTheme="minorEastAsia"/>
          <w:b/>
          <w:bCs/>
          <w:i/>
          <w:iCs/>
          <w:color w:val="000000" w:themeColor="text1"/>
        </w:rPr>
        <w:t xml:space="preserve">  </w:t>
      </w:r>
    </w:p>
    <w:p w14:paraId="48A52ABB" w14:textId="72A2599C" w:rsidR="26826A80" w:rsidRDefault="26826A80" w:rsidP="086C9402">
      <w:pPr>
        <w:jc w:val="both"/>
        <w:rPr>
          <w:ins w:id="124" w:author="Anusha Ramakrishnan" w:date="2023-09-28T16:55:00Z"/>
          <w:rFonts w:eastAsiaTheme="minorEastAsia"/>
          <w:b/>
          <w:bCs/>
          <w:color w:val="000000" w:themeColor="text1"/>
          <w:u w:val="single"/>
        </w:rPr>
      </w:pPr>
      <w:ins w:id="125" w:author="Anusha Ramakrishnan" w:date="2023-09-28T16:55:00Z">
        <w:r w:rsidRPr="086C9402">
          <w:rPr>
            <w:rFonts w:eastAsiaTheme="minorEastAsia"/>
            <w:color w:val="000000" w:themeColor="text1"/>
          </w:rPr>
          <w:t xml:space="preserve">Giga </w:t>
        </w:r>
      </w:ins>
      <w:ins w:id="126" w:author="Aditi Poddar" w:date="2023-09-29T20:27:00Z">
        <w:r w:rsidR="27C1DBDE" w:rsidRPr="086C9402">
          <w:rPr>
            <w:rFonts w:eastAsiaTheme="minorEastAsia"/>
            <w:color w:val="000000" w:themeColor="text1"/>
          </w:rPr>
          <w:t xml:space="preserve">is </w:t>
        </w:r>
      </w:ins>
      <w:ins w:id="127" w:author="Anusha Ramakrishnan" w:date="2023-09-28T16:55:00Z">
        <w:r w:rsidRPr="086C9402">
          <w:rPr>
            <w:rFonts w:eastAsiaTheme="minorEastAsia"/>
            <w:color w:val="000000" w:themeColor="text1"/>
          </w:rPr>
          <w:t>support</w:t>
        </w:r>
        <w:del w:id="128" w:author="Aditi Poddar" w:date="2023-09-29T20:27:00Z">
          <w:r w:rsidRPr="086C9402" w:rsidDel="26826A80">
            <w:rPr>
              <w:rFonts w:eastAsiaTheme="minorEastAsia"/>
              <w:color w:val="000000" w:themeColor="text1"/>
            </w:rPr>
            <w:delText>s</w:delText>
          </w:r>
        </w:del>
      </w:ins>
      <w:ins w:id="129" w:author="Aditi Poddar" w:date="2023-09-29T20:27:00Z">
        <w:r w:rsidR="6C492551" w:rsidRPr="086C9402">
          <w:rPr>
            <w:rFonts w:eastAsiaTheme="minorEastAsia"/>
            <w:color w:val="000000" w:themeColor="text1"/>
          </w:rPr>
          <w:t>ing</w:t>
        </w:r>
      </w:ins>
      <w:ins w:id="130" w:author="Anusha Ramakrishnan" w:date="2023-09-28T16:55:00Z">
        <w:r w:rsidRPr="086C9402">
          <w:rPr>
            <w:rFonts w:eastAsiaTheme="minorEastAsia"/>
            <w:color w:val="000000" w:themeColor="text1"/>
          </w:rPr>
          <w:t xml:space="preserve"> the </w:t>
        </w:r>
      </w:ins>
      <w:ins w:id="131" w:author="Anusha Ramakrishnan" w:date="2023-09-28T16:56:00Z">
        <w:r w:rsidRPr="086C9402">
          <w:rPr>
            <w:rFonts w:eastAsiaTheme="minorEastAsia"/>
            <w:color w:val="000000" w:themeColor="text1"/>
          </w:rPr>
          <w:t>Government of Botswana's "connect a village – connect all facilities" multi-stakeholder initiative.</w:t>
        </w:r>
      </w:ins>
      <w:ins w:id="132" w:author="Anusha Ramakrishnan" w:date="2023-09-28T17:00:00Z">
        <w:r w:rsidR="699A70B9" w:rsidRPr="086C9402">
          <w:rPr>
            <w:rFonts w:eastAsiaTheme="minorEastAsia"/>
            <w:color w:val="000000" w:themeColor="text1"/>
          </w:rPr>
          <w:t xml:space="preserve"> Giga is helping create models to mobilize further resources and test solutions to connect the</w:t>
        </w:r>
      </w:ins>
      <w:ins w:id="133" w:author="Aditi Poddar" w:date="2023-09-29T20:27:00Z">
        <w:r w:rsidR="3FFC7063" w:rsidRPr="086C9402">
          <w:rPr>
            <w:rFonts w:eastAsiaTheme="minorEastAsia"/>
            <w:color w:val="000000" w:themeColor="text1"/>
          </w:rPr>
          <w:t xml:space="preserve"> hard-to-connect</w:t>
        </w:r>
      </w:ins>
      <w:ins w:id="134" w:author="Anusha Ramakrishnan" w:date="2023-09-28T17:00:00Z">
        <w:r w:rsidR="699A70B9" w:rsidRPr="086C9402">
          <w:rPr>
            <w:rFonts w:eastAsiaTheme="minorEastAsia"/>
            <w:color w:val="000000" w:themeColor="text1"/>
          </w:rPr>
          <w:t xml:space="preserve"> schools in a sustainable manner. Giga </w:t>
        </w:r>
      </w:ins>
      <w:ins w:id="135" w:author="Aditi Poddar" w:date="2023-09-29T20:28:00Z">
        <w:r w:rsidR="0D7AE4DB" w:rsidRPr="086C9402">
          <w:rPr>
            <w:rFonts w:eastAsiaTheme="minorEastAsia"/>
            <w:color w:val="000000" w:themeColor="text1"/>
          </w:rPr>
          <w:t xml:space="preserve">plans to </w:t>
        </w:r>
      </w:ins>
      <w:ins w:id="136" w:author="Anusha Ramakrishnan" w:date="2023-09-28T17:00:00Z">
        <w:del w:id="137" w:author="Aditi Poddar" w:date="2023-09-29T20:28:00Z">
          <w:r w:rsidRPr="086C9402" w:rsidDel="699A70B9">
            <w:rPr>
              <w:rFonts w:eastAsiaTheme="minorEastAsia"/>
              <w:color w:val="000000" w:themeColor="text1"/>
            </w:rPr>
            <w:delText xml:space="preserve">is </w:delText>
          </w:r>
        </w:del>
        <w:r w:rsidR="699A70B9" w:rsidRPr="086C9402">
          <w:rPr>
            <w:rFonts w:eastAsiaTheme="minorEastAsia"/>
            <w:color w:val="000000" w:themeColor="text1"/>
          </w:rPr>
          <w:t>test</w:t>
        </w:r>
        <w:del w:id="138" w:author="Aditi Poddar" w:date="2023-09-29T20:28:00Z">
          <w:r w:rsidRPr="086C9402" w:rsidDel="699A70B9">
            <w:rPr>
              <w:rFonts w:eastAsiaTheme="minorEastAsia"/>
              <w:color w:val="000000" w:themeColor="text1"/>
            </w:rPr>
            <w:delText>ing</w:delText>
          </w:r>
        </w:del>
        <w:r w:rsidR="699A70B9" w:rsidRPr="086C9402">
          <w:rPr>
            <w:rFonts w:eastAsiaTheme="minorEastAsia"/>
            <w:color w:val="000000" w:themeColor="text1"/>
          </w:rPr>
          <w:t xml:space="preserve"> </w:t>
        </w:r>
      </w:ins>
      <w:ins w:id="139" w:author="Anusha Ramakrishnan" w:date="2023-09-28T17:01:00Z">
        <w:r w:rsidR="63B80C77" w:rsidRPr="086C9402">
          <w:rPr>
            <w:rFonts w:eastAsiaTheme="minorEastAsia"/>
            <w:color w:val="000000" w:themeColor="text1"/>
          </w:rPr>
          <w:t>schools as connectivity hubs model for sustainable school connectivity. This will</w:t>
        </w:r>
      </w:ins>
      <w:ins w:id="140" w:author="Anusha Ramakrishnan" w:date="2023-09-28T17:00:00Z">
        <w:r w:rsidR="699A70B9" w:rsidRPr="086C9402">
          <w:rPr>
            <w:rFonts w:eastAsiaTheme="minorEastAsia"/>
            <w:color w:val="000000" w:themeColor="text1"/>
          </w:rPr>
          <w:t xml:space="preserve"> also benefit the local communities </w:t>
        </w:r>
      </w:ins>
      <w:ins w:id="141" w:author="Anusha Ramakrishnan" w:date="2023-09-28T17:01:00Z">
        <w:r w:rsidR="283F55EB" w:rsidRPr="086C9402">
          <w:rPr>
            <w:rFonts w:eastAsiaTheme="minorEastAsia"/>
            <w:color w:val="000000" w:themeColor="text1"/>
          </w:rPr>
          <w:t xml:space="preserve">who can </w:t>
        </w:r>
      </w:ins>
      <w:ins w:id="142" w:author="Anusha Ramakrishnan" w:date="2023-09-28T17:00:00Z">
        <w:r w:rsidR="699A70B9" w:rsidRPr="086C9402">
          <w:rPr>
            <w:rFonts w:eastAsiaTheme="minorEastAsia"/>
            <w:color w:val="000000" w:themeColor="text1"/>
          </w:rPr>
          <w:t>use the</w:t>
        </w:r>
      </w:ins>
      <w:ins w:id="143" w:author="Anusha Ramakrishnan" w:date="2023-09-28T17:01:00Z">
        <w:r w:rsidR="088D2E2A" w:rsidRPr="086C9402">
          <w:rPr>
            <w:rFonts w:eastAsiaTheme="minorEastAsia"/>
            <w:color w:val="000000" w:themeColor="text1"/>
          </w:rPr>
          <w:t xml:space="preserve"> </w:t>
        </w:r>
      </w:ins>
      <w:ins w:id="144" w:author="Anusha Ramakrishnan" w:date="2023-09-28T17:02:00Z">
        <w:r w:rsidR="088D2E2A" w:rsidRPr="086C9402">
          <w:rPr>
            <w:rFonts w:eastAsiaTheme="minorEastAsia"/>
            <w:color w:val="000000" w:themeColor="text1"/>
          </w:rPr>
          <w:t>school’s internet</w:t>
        </w:r>
      </w:ins>
      <w:ins w:id="145" w:author="Anusha Ramakrishnan" w:date="2023-09-28T17:00:00Z">
        <w:r w:rsidR="699A70B9" w:rsidRPr="086C9402">
          <w:rPr>
            <w:rFonts w:eastAsiaTheme="minorEastAsia"/>
            <w:color w:val="000000" w:themeColor="text1"/>
          </w:rPr>
          <w:t xml:space="preserve"> after school hours.</w:t>
        </w:r>
      </w:ins>
    </w:p>
    <w:p w14:paraId="29A8F22E" w14:textId="60722C64" w:rsidR="4150B2DD" w:rsidRDefault="4150B2DD" w:rsidP="086C9402">
      <w:pPr>
        <w:jc w:val="both"/>
        <w:rPr>
          <w:del w:id="146" w:author="Anusha Ramakrishnan" w:date="2023-09-28T17:02:00Z"/>
          <w:rFonts w:eastAsiaTheme="minorEastAsia"/>
          <w:color w:val="000000" w:themeColor="text1"/>
        </w:rPr>
      </w:pPr>
      <w:del w:id="147" w:author="Anusha Ramakrishnan" w:date="2023-09-28T17:02:00Z">
        <w:r w:rsidRPr="086C9402" w:rsidDel="4150B2DD">
          <w:rPr>
            <w:rFonts w:eastAsiaTheme="minorEastAsia"/>
            <w:color w:val="000000" w:themeColor="text1"/>
          </w:rPr>
          <w:delText xml:space="preserve">The Government of Botswana has recently introduced the “connect a village – connect all facilities” initiative ensuring universal connectivity and affordable access in Botswana. It is a multistakeholder initiative led by the Ministry of State Presidency and composed of the Ministry of Transport and Communications, Botswana Communications Regulatory Authority, Universal Access and Service Fund, Ministry of Local Government and Rural Development, Ministry of Health and Wellness, Ministry of Agricultural Development and Food Security, Ministry of Basic Education, and Botswana Power Cooperation.   </w:delText>
        </w:r>
      </w:del>
    </w:p>
    <w:p w14:paraId="444F2E52" w14:textId="4CE8AADF" w:rsidR="4150B2DD" w:rsidRDefault="4150B2DD" w:rsidP="086C9402">
      <w:pPr>
        <w:jc w:val="both"/>
        <w:rPr>
          <w:del w:id="148" w:author="Anusha Ramakrishnan" w:date="2023-09-28T17:02:00Z"/>
          <w:rFonts w:eastAsiaTheme="minorEastAsia"/>
          <w:color w:val="000000" w:themeColor="text1"/>
        </w:rPr>
      </w:pPr>
      <w:del w:id="149" w:author="Anusha Ramakrishnan" w:date="2023-09-28T17:02:00Z">
        <w:r w:rsidRPr="086C9402" w:rsidDel="4150B2DD">
          <w:rPr>
            <w:rFonts w:eastAsiaTheme="minorEastAsia"/>
            <w:color w:val="000000" w:themeColor="text1"/>
          </w:rPr>
          <w:delText xml:space="preserve">Giga and UNICEF Botswana also support the initiative. In phase 1, Giga connected 600 schools and 393,142 students. Teachers and students at harder-to-reach settlements like Somelo, no longer need to travel long distances to access connectivity. "Computers classes are my favorite! That’s the only time I feel connected to the rest of the world and it’s fun because we do a lot of things independently,” noted Orateng Mothowamadi, a 15-year-old student at Tshwaragano Junior Secondary School in Maun.    </w:delText>
        </w:r>
      </w:del>
    </w:p>
    <w:p w14:paraId="0BE9BB32" w14:textId="4AFD83BD" w:rsidR="4150B2DD" w:rsidRDefault="4150B2DD" w:rsidP="086C9402">
      <w:pPr>
        <w:jc w:val="both"/>
        <w:rPr>
          <w:del w:id="150" w:author="Anusha Ramakrishnan" w:date="2023-09-28T17:02:00Z"/>
          <w:rFonts w:eastAsiaTheme="minorEastAsia"/>
          <w:b/>
          <w:bCs/>
          <w:color w:val="000000" w:themeColor="text1"/>
          <w:u w:val="single"/>
        </w:rPr>
      </w:pPr>
      <w:del w:id="151" w:author="Anusha Ramakrishnan" w:date="2023-09-28T17:02:00Z">
        <w:r w:rsidRPr="086C9402" w:rsidDel="4150B2DD">
          <w:rPr>
            <w:rFonts w:eastAsiaTheme="minorEastAsia"/>
            <w:color w:val="000000" w:themeColor="text1"/>
          </w:rPr>
          <w:delText>In phases 2 &amp; 3, Giga will connect 88 of the most remote schools in 61 villages where there is no or minimal infrastructure and high need for investment on the backbone network. Giga will help create a model to mobilize further resources and test solutions to connect the schools in a sustainable manner. Connected schools turning into connectivity hubs will also benefit the local communities to use them after school hours. In phase 4, starting in 2023, Giga will connect 316 schools reaching 158,000 students. Giga will also provide technical assistance in mobilizing the necessary finances. To improve accountability in phases 2, 3 and 4, Giga works with the Government to use Project Connect’s real-time school connectivity data to monitor service providers’ compliance with the service level agreements. Once phase 4 is completed, Botswana will have achieved universal school connectivity.</w:delText>
        </w:r>
      </w:del>
      <w:del w:id="152" w:author="Anusha Ramakrishnan" w:date="2023-09-28T19:19:00Z">
        <w:r w:rsidRPr="086C9402" w:rsidDel="4150B2DD">
          <w:rPr>
            <w:rFonts w:eastAsiaTheme="minorEastAsia"/>
            <w:b/>
            <w:bCs/>
            <w:color w:val="000000" w:themeColor="text1"/>
            <w:u w:val="single"/>
          </w:rPr>
          <w:delText>  </w:delText>
        </w:r>
      </w:del>
    </w:p>
    <w:p w14:paraId="3A2633E6" w14:textId="045A7822" w:rsidR="4150B2DD" w:rsidRDefault="4150B2DD" w:rsidP="086C9402">
      <w:pPr>
        <w:jc w:val="both"/>
        <w:rPr>
          <w:ins w:id="153" w:author="Anusha Ramakrishnan" w:date="2023-09-28T17:09:00Z"/>
          <w:rFonts w:eastAsiaTheme="minorEastAsia"/>
          <w:b/>
          <w:bCs/>
          <w:i/>
          <w:iCs/>
          <w:color w:val="000000" w:themeColor="text1"/>
        </w:rPr>
      </w:pPr>
      <w:r w:rsidRPr="086C9402">
        <w:rPr>
          <w:rFonts w:eastAsiaTheme="minorEastAsia"/>
          <w:b/>
          <w:bCs/>
          <w:i/>
          <w:iCs/>
          <w:color w:val="000000" w:themeColor="text1"/>
        </w:rPr>
        <w:t>Kyrgyzstan: Connecting the Hardest-to-</w:t>
      </w:r>
      <w:proofErr w:type="gramStart"/>
      <w:r w:rsidRPr="086C9402">
        <w:rPr>
          <w:rFonts w:eastAsiaTheme="minorEastAsia"/>
          <w:b/>
          <w:bCs/>
          <w:i/>
          <w:iCs/>
          <w:color w:val="000000" w:themeColor="text1"/>
        </w:rPr>
        <w:t>Reach</w:t>
      </w:r>
      <w:proofErr w:type="gramEnd"/>
      <w:r w:rsidRPr="086C9402">
        <w:rPr>
          <w:rFonts w:eastAsiaTheme="minorEastAsia"/>
          <w:b/>
          <w:bCs/>
          <w:i/>
          <w:iCs/>
          <w:color w:val="000000" w:themeColor="text1"/>
        </w:rPr>
        <w:t xml:space="preserve">  </w:t>
      </w:r>
    </w:p>
    <w:p w14:paraId="509BF0CE" w14:textId="5F0747E1" w:rsidR="7EF7C920" w:rsidRDefault="7EF7C920" w:rsidP="086C9402">
      <w:pPr>
        <w:jc w:val="both"/>
        <w:rPr>
          <w:rFonts w:eastAsiaTheme="minorEastAsia"/>
          <w:color w:val="000000" w:themeColor="text1"/>
          <w:rPrChange w:id="154" w:author="Anusha Ramakrishnan" w:date="2023-09-28T17:09:00Z">
            <w:rPr>
              <w:rFonts w:eastAsiaTheme="minorEastAsia"/>
              <w:i/>
              <w:iCs/>
              <w:color w:val="000000" w:themeColor="text1"/>
            </w:rPr>
          </w:rPrChange>
        </w:rPr>
      </w:pPr>
      <w:ins w:id="155" w:author="Anusha Ramakrishnan" w:date="2023-09-28T17:09:00Z">
        <w:r w:rsidRPr="086C9402">
          <w:rPr>
            <w:rFonts w:eastAsiaTheme="minorEastAsia"/>
            <w:color w:val="000000" w:themeColor="text1"/>
            <w:shd w:val="clear" w:color="auto" w:fill="E6E6E6"/>
            <w:rPrChange w:id="156" w:author="Anusha Ramakrishnan" w:date="2023-09-28T17:09:00Z">
              <w:rPr>
                <w:rFonts w:eastAsiaTheme="minorEastAsia"/>
                <w:b/>
                <w:bCs/>
                <w:i/>
                <w:iCs/>
                <w:color w:val="000000" w:themeColor="text1"/>
                <w:shd w:val="clear" w:color="auto" w:fill="E6E6E6"/>
              </w:rPr>
            </w:rPrChange>
          </w:rPr>
          <w:t xml:space="preserve">Kyrgyzstan, a mountainous country with remote and inaccessible villages, faces connectivity challenges, especially in southern areas like </w:t>
        </w:r>
        <w:proofErr w:type="spellStart"/>
        <w:r w:rsidRPr="086C9402">
          <w:rPr>
            <w:rFonts w:eastAsiaTheme="minorEastAsia"/>
            <w:color w:val="000000" w:themeColor="text1"/>
            <w:shd w:val="clear" w:color="auto" w:fill="E6E6E6"/>
            <w:rPrChange w:id="157" w:author="Anusha Ramakrishnan" w:date="2023-09-28T17:09:00Z">
              <w:rPr>
                <w:rFonts w:eastAsiaTheme="minorEastAsia"/>
                <w:b/>
                <w:bCs/>
                <w:i/>
                <w:iCs/>
                <w:color w:val="000000" w:themeColor="text1"/>
                <w:shd w:val="clear" w:color="auto" w:fill="E6E6E6"/>
              </w:rPr>
            </w:rPrChange>
          </w:rPr>
          <w:t>Zardaly</w:t>
        </w:r>
        <w:proofErr w:type="spellEnd"/>
        <w:r w:rsidRPr="086C9402">
          <w:rPr>
            <w:rFonts w:eastAsiaTheme="minorEastAsia"/>
            <w:color w:val="000000" w:themeColor="text1"/>
            <w:shd w:val="clear" w:color="auto" w:fill="E6E6E6"/>
            <w:rPrChange w:id="158" w:author="Anusha Ramakrishnan" w:date="2023-09-28T17:09:00Z">
              <w:rPr>
                <w:rFonts w:eastAsiaTheme="minorEastAsia"/>
                <w:b/>
                <w:bCs/>
                <w:i/>
                <w:iCs/>
                <w:color w:val="000000" w:themeColor="text1"/>
                <w:shd w:val="clear" w:color="auto" w:fill="E6E6E6"/>
              </w:rPr>
            </w:rPrChange>
          </w:rPr>
          <w:t xml:space="preserve">, Kyzyl-Oi, and </w:t>
        </w:r>
        <w:proofErr w:type="spellStart"/>
        <w:r w:rsidRPr="086C9402">
          <w:rPr>
            <w:rFonts w:eastAsiaTheme="minorEastAsia"/>
            <w:color w:val="000000" w:themeColor="text1"/>
            <w:shd w:val="clear" w:color="auto" w:fill="E6E6E6"/>
            <w:rPrChange w:id="159" w:author="Anusha Ramakrishnan" w:date="2023-09-28T17:09:00Z">
              <w:rPr>
                <w:rFonts w:eastAsiaTheme="minorEastAsia"/>
                <w:b/>
                <w:bCs/>
                <w:i/>
                <w:iCs/>
                <w:color w:val="000000" w:themeColor="text1"/>
                <w:shd w:val="clear" w:color="auto" w:fill="E6E6E6"/>
              </w:rPr>
            </w:rPrChange>
          </w:rPr>
          <w:t>Enilchek</w:t>
        </w:r>
        <w:proofErr w:type="spellEnd"/>
        <w:r w:rsidRPr="086C9402">
          <w:rPr>
            <w:rFonts w:eastAsiaTheme="minorEastAsia"/>
            <w:color w:val="000000" w:themeColor="text1"/>
            <w:shd w:val="clear" w:color="auto" w:fill="E6E6E6"/>
            <w:rPrChange w:id="160" w:author="Anusha Ramakrishnan" w:date="2023-09-28T17:09:00Z">
              <w:rPr>
                <w:rFonts w:eastAsiaTheme="minorEastAsia"/>
                <w:b/>
                <w:bCs/>
                <w:i/>
                <w:iCs/>
                <w:color w:val="000000" w:themeColor="text1"/>
                <w:shd w:val="clear" w:color="auto" w:fill="E6E6E6"/>
              </w:rPr>
            </w:rPrChange>
          </w:rPr>
          <w:t xml:space="preserve">. </w:t>
        </w:r>
        <w:r w:rsidRPr="086C9402">
          <w:rPr>
            <w:rFonts w:eastAsiaTheme="minorEastAsia"/>
            <w:color w:val="000000" w:themeColor="text1"/>
          </w:rPr>
          <w:t xml:space="preserve">Giga </w:t>
        </w:r>
        <w:del w:id="161" w:author="Aditi Poddar" w:date="2023-09-29T20:28:00Z">
          <w:r w:rsidRPr="086C9402" w:rsidDel="7EF7C920">
            <w:rPr>
              <w:rFonts w:eastAsiaTheme="minorEastAsia"/>
              <w:color w:val="000000" w:themeColor="text1"/>
            </w:rPr>
            <w:delText>has completed school location</w:delText>
          </w:r>
        </w:del>
      </w:ins>
      <w:ins w:id="162" w:author="Anusha Ramakrishnan" w:date="2023-09-28T17:10:00Z">
        <w:del w:id="163" w:author="Aditi Poddar" w:date="2023-09-29T20:28:00Z">
          <w:r w:rsidRPr="086C9402" w:rsidDel="66D49C7E">
            <w:rPr>
              <w:rFonts w:eastAsiaTheme="minorEastAsia"/>
              <w:color w:val="000000" w:themeColor="text1"/>
            </w:rPr>
            <w:delText xml:space="preserve"> and connectivity status</w:delText>
          </w:r>
        </w:del>
      </w:ins>
      <w:ins w:id="164" w:author="Anusha Ramakrishnan" w:date="2023-09-28T17:09:00Z">
        <w:del w:id="165" w:author="Aditi Poddar" w:date="2023-09-29T20:28:00Z">
          <w:r w:rsidRPr="086C9402" w:rsidDel="7EF7C920">
            <w:rPr>
              <w:rFonts w:eastAsiaTheme="minorEastAsia"/>
              <w:color w:val="000000" w:themeColor="text1"/>
            </w:rPr>
            <w:delText xml:space="preserve"> mappi</w:delText>
          </w:r>
        </w:del>
      </w:ins>
      <w:ins w:id="166" w:author="Anusha Ramakrishnan" w:date="2023-09-28T17:10:00Z">
        <w:del w:id="167" w:author="Aditi Poddar" w:date="2023-09-29T20:28:00Z">
          <w:r w:rsidRPr="086C9402" w:rsidDel="7EF7C920">
            <w:rPr>
              <w:rFonts w:eastAsiaTheme="minorEastAsia"/>
              <w:color w:val="000000" w:themeColor="text1"/>
            </w:rPr>
            <w:delText>ng and is currently</w:delText>
          </w:r>
        </w:del>
      </w:ins>
      <w:ins w:id="168" w:author="Aditi Poddar" w:date="2023-09-29T20:28:00Z">
        <w:r w:rsidR="52022E4E" w:rsidRPr="086C9402">
          <w:rPr>
            <w:rFonts w:eastAsiaTheme="minorEastAsia"/>
            <w:color w:val="000000" w:themeColor="text1"/>
          </w:rPr>
          <w:t>is</w:t>
        </w:r>
      </w:ins>
      <w:ins w:id="169" w:author="Anusha Ramakrishnan" w:date="2023-09-28T17:10:00Z">
        <w:r w:rsidRPr="086C9402">
          <w:rPr>
            <w:rFonts w:eastAsiaTheme="minorEastAsia"/>
            <w:color w:val="000000" w:themeColor="text1"/>
          </w:rPr>
          <w:t xml:space="preserve"> providin</w:t>
        </w:r>
        <w:r w:rsidR="72BC6D7A" w:rsidRPr="086C9402">
          <w:rPr>
            <w:rFonts w:eastAsiaTheme="minorEastAsia"/>
            <w:color w:val="000000" w:themeColor="text1"/>
          </w:rPr>
          <w:t xml:space="preserve">g technical support to identify solutions to connect </w:t>
        </w:r>
        <w:r w:rsidR="22D1852D" w:rsidRPr="086C9402">
          <w:rPr>
            <w:rFonts w:eastAsiaTheme="minorEastAsia"/>
            <w:color w:val="000000" w:themeColor="text1"/>
          </w:rPr>
          <w:t>unconnected</w:t>
        </w:r>
        <w:r w:rsidR="72BC6D7A" w:rsidRPr="086C9402">
          <w:rPr>
            <w:rFonts w:eastAsiaTheme="minorEastAsia"/>
            <w:color w:val="000000" w:themeColor="text1"/>
          </w:rPr>
          <w:t xml:space="preserve"> schools</w:t>
        </w:r>
      </w:ins>
      <w:ins w:id="170" w:author="Anusha Ramakrishnan" w:date="2023-09-28T17:09:00Z">
        <w:r w:rsidRPr="086C9402">
          <w:rPr>
            <w:rFonts w:eastAsiaTheme="minorEastAsia"/>
            <w:color w:val="000000" w:themeColor="text1"/>
            <w:shd w:val="clear" w:color="auto" w:fill="E6E6E6"/>
            <w:rPrChange w:id="171" w:author="Anusha Ramakrishnan" w:date="2023-09-28T17:09:00Z">
              <w:rPr>
                <w:rFonts w:eastAsiaTheme="minorEastAsia"/>
                <w:b/>
                <w:bCs/>
                <w:i/>
                <w:iCs/>
                <w:color w:val="000000" w:themeColor="text1"/>
                <w:shd w:val="clear" w:color="auto" w:fill="E6E6E6"/>
              </w:rPr>
            </w:rPrChange>
          </w:rPr>
          <w:t xml:space="preserve">. This effort involves innovative technologies, ad-hoc network designs, and financing solutions to ensure affordable and sustainable internet access. </w:t>
        </w:r>
        <w:commentRangeStart w:id="172"/>
        <w:commentRangeStart w:id="173"/>
        <w:r w:rsidRPr="086C9402">
          <w:rPr>
            <w:rFonts w:eastAsiaTheme="minorEastAsia"/>
            <w:color w:val="000000" w:themeColor="text1"/>
            <w:shd w:val="clear" w:color="auto" w:fill="E6E6E6"/>
            <w:rPrChange w:id="174" w:author="Anusha Ramakrishnan" w:date="2023-09-28T17:09:00Z">
              <w:rPr>
                <w:rFonts w:eastAsiaTheme="minorEastAsia"/>
                <w:b/>
                <w:bCs/>
                <w:i/>
                <w:iCs/>
                <w:color w:val="000000" w:themeColor="text1"/>
                <w:shd w:val="clear" w:color="auto" w:fill="E6E6E6"/>
              </w:rPr>
            </w:rPrChange>
          </w:rPr>
          <w:t>Collaborating with the Kyrgyz Internet Society, Giga is developing</w:t>
        </w:r>
      </w:ins>
      <w:ins w:id="175" w:author="Anusha Ramakrishnan" w:date="2023-09-28T17:10:00Z">
        <w:r w:rsidR="437F1313" w:rsidRPr="086C9402">
          <w:rPr>
            <w:rFonts w:eastAsiaTheme="minorEastAsia"/>
            <w:color w:val="000000" w:themeColor="text1"/>
          </w:rPr>
          <w:t xml:space="preserve"> a</w:t>
        </w:r>
      </w:ins>
      <w:ins w:id="176" w:author="Anusha Ramakrishnan" w:date="2023-09-28T17:09:00Z">
        <w:r w:rsidRPr="086C9402">
          <w:rPr>
            <w:rFonts w:eastAsiaTheme="minorEastAsia"/>
            <w:color w:val="000000" w:themeColor="text1"/>
            <w:shd w:val="clear" w:color="auto" w:fill="E6E6E6"/>
            <w:rPrChange w:id="177" w:author="Anusha Ramakrishnan" w:date="2023-09-28T17:09:00Z">
              <w:rPr>
                <w:rFonts w:eastAsiaTheme="minorEastAsia"/>
                <w:b/>
                <w:bCs/>
                <w:i/>
                <w:iCs/>
                <w:color w:val="000000" w:themeColor="text1"/>
                <w:shd w:val="clear" w:color="auto" w:fill="E6E6E6"/>
              </w:rPr>
            </w:rPrChange>
          </w:rPr>
          <w:t xml:space="preserve"> connectivity solutions </w:t>
        </w:r>
      </w:ins>
      <w:ins w:id="178" w:author="Anusha Ramakrishnan" w:date="2023-09-28T17:10:00Z">
        <w:r w:rsidR="5D581D2B" w:rsidRPr="086C9402">
          <w:rPr>
            <w:rFonts w:eastAsiaTheme="minorEastAsia"/>
            <w:color w:val="000000" w:themeColor="text1"/>
          </w:rPr>
          <w:t xml:space="preserve">playbook </w:t>
        </w:r>
      </w:ins>
      <w:ins w:id="179" w:author="Anusha Ramakrishnan" w:date="2023-09-28T17:09:00Z">
        <w:r w:rsidRPr="086C9402">
          <w:rPr>
            <w:rFonts w:eastAsiaTheme="minorEastAsia"/>
            <w:color w:val="000000" w:themeColor="text1"/>
            <w:shd w:val="clear" w:color="auto" w:fill="E6E6E6"/>
            <w:rPrChange w:id="180" w:author="Anusha Ramakrishnan" w:date="2023-09-28T17:09:00Z">
              <w:rPr>
                <w:rFonts w:eastAsiaTheme="minorEastAsia"/>
                <w:b/>
                <w:bCs/>
                <w:i/>
                <w:iCs/>
                <w:color w:val="000000" w:themeColor="text1"/>
                <w:shd w:val="clear" w:color="auto" w:fill="E6E6E6"/>
              </w:rPr>
            </w:rPrChange>
          </w:rPr>
          <w:t>and business models to serve schools in these remote regions, with insights aimed at addressing similar challenges in other countries.</w:t>
        </w:r>
      </w:ins>
      <w:commentRangeEnd w:id="172"/>
      <w:r>
        <w:commentReference w:id="172"/>
      </w:r>
      <w:commentRangeEnd w:id="173"/>
      <w:r>
        <w:commentReference w:id="173"/>
      </w:r>
    </w:p>
    <w:p w14:paraId="68C7BF38" w14:textId="1EBCF987" w:rsidR="4150B2DD" w:rsidRDefault="4150B2DD" w:rsidP="086C9402">
      <w:pPr>
        <w:jc w:val="both"/>
        <w:rPr>
          <w:del w:id="183" w:author="Anusha Ramakrishnan" w:date="2023-09-28T17:10:00Z"/>
          <w:rFonts w:eastAsiaTheme="minorEastAsia"/>
          <w:color w:val="000000" w:themeColor="text1"/>
        </w:rPr>
      </w:pPr>
      <w:del w:id="184" w:author="Anusha Ramakrishnan" w:date="2023-09-28T17:10:00Z">
        <w:r w:rsidRPr="086C9402" w:rsidDel="4150B2DD">
          <w:rPr>
            <w:rFonts w:eastAsiaTheme="minorEastAsia"/>
            <w:color w:val="000000" w:themeColor="text1"/>
          </w:rPr>
          <w:delText xml:space="preserve">Kyrgyzstan, a mountainous landlocked country with rugged mountain ranges, deep gorges, high rocky peaks, and pristine nature, has limited accessibility and many villages in the mountains that are isolated and without electricity. In the southern area, in villages like Zardaly, Kyzyl-Oi and Enilchek, many schools can only be accessed after an arduous ascent on donkeys through the mountains, if snow does not block the trails. Increasing access to connectivity in these areas requires innovation.   </w:delText>
        </w:r>
      </w:del>
    </w:p>
    <w:p w14:paraId="1DB728A4" w14:textId="551EEE45" w:rsidR="4150B2DD" w:rsidRDefault="4150B2DD" w:rsidP="086C9402">
      <w:pPr>
        <w:jc w:val="both"/>
        <w:rPr>
          <w:del w:id="185" w:author="Anusha Ramakrishnan" w:date="2023-09-28T17:10:00Z"/>
          <w:rFonts w:eastAsiaTheme="minorEastAsia"/>
          <w:color w:val="000000" w:themeColor="text1"/>
        </w:rPr>
      </w:pPr>
      <w:del w:id="186" w:author="Anusha Ramakrishnan" w:date="2023-09-28T17:10:00Z">
        <w:r w:rsidRPr="086C9402" w:rsidDel="4150B2DD">
          <w:rPr>
            <w:rFonts w:eastAsiaTheme="minorEastAsia"/>
            <w:color w:val="000000" w:themeColor="text1"/>
          </w:rPr>
          <w:delText>Giga already mapped all 2,080 schools in the country and connected five schools as prototypes to inform the process of connecting the additional 37 schools remaining. Connecting these schools requires nimble approaches to technologies and ad-hoc network designs, as well as financing solutions to ensure that they are connected to the Internet affordably and sustainably.  In collaboration with the Kyrgyz Internet Society, Giga is developing a playbook of connectivity solutions and business models to test and provide internet to schools in these remote mountainous regions. The lessons from the Kyrgyz connectivity program are documented to assess the feasibility of applying and scaling the solutions in other countries with similar challenges.   </w:delText>
        </w:r>
      </w:del>
    </w:p>
    <w:p w14:paraId="15E70578" w14:textId="7C5D639A" w:rsidR="1B342841" w:rsidRDefault="4150B2DD" w:rsidP="086C9402">
      <w:pPr>
        <w:jc w:val="both"/>
        <w:rPr>
          <w:ins w:id="187" w:author="Anusha Ramakrishnan" w:date="2023-09-28T17:11:00Z"/>
          <w:rFonts w:eastAsiaTheme="minorEastAsia"/>
          <w:b/>
          <w:bCs/>
          <w:i/>
          <w:iCs/>
          <w:color w:val="000000" w:themeColor="text1"/>
        </w:rPr>
      </w:pPr>
      <w:commentRangeStart w:id="188"/>
      <w:commentRangeStart w:id="189"/>
      <w:commentRangeStart w:id="190"/>
      <w:commentRangeStart w:id="191"/>
      <w:r w:rsidRPr="086C9402">
        <w:rPr>
          <w:rFonts w:eastAsiaTheme="minorEastAsia"/>
          <w:b/>
          <w:bCs/>
          <w:i/>
          <w:iCs/>
          <w:color w:val="000000" w:themeColor="text1"/>
        </w:rPr>
        <w:t xml:space="preserve">El Salvador: Schools connected using TV White Space  </w:t>
      </w:r>
    </w:p>
    <w:p w14:paraId="48DDD087" w14:textId="76E473C6" w:rsidR="270BD5C8" w:rsidRDefault="270BD5C8" w:rsidP="086C9402">
      <w:pPr>
        <w:jc w:val="both"/>
        <w:rPr>
          <w:rFonts w:eastAsiaTheme="minorEastAsia"/>
          <w:color w:val="000000" w:themeColor="text1"/>
          <w:rPrChange w:id="192" w:author="Anusha Ramakrishnan" w:date="2023-09-28T17:11:00Z">
            <w:rPr>
              <w:rFonts w:eastAsiaTheme="minorEastAsia"/>
              <w:i/>
              <w:iCs/>
              <w:color w:val="000000" w:themeColor="text1"/>
            </w:rPr>
          </w:rPrChange>
        </w:rPr>
      </w:pPr>
      <w:ins w:id="193" w:author="Anusha Ramakrishnan" w:date="2023-09-28T17:11:00Z">
        <w:r w:rsidRPr="086C9402">
          <w:rPr>
            <w:rFonts w:eastAsiaTheme="minorEastAsia"/>
            <w:color w:val="000000" w:themeColor="text1"/>
            <w:shd w:val="clear" w:color="auto" w:fill="E6E6E6"/>
            <w:rPrChange w:id="194" w:author="Anusha Ramakrishnan" w:date="2023-09-28T17:11:00Z">
              <w:rPr>
                <w:rFonts w:eastAsiaTheme="minorEastAsia"/>
                <w:b/>
                <w:bCs/>
                <w:i/>
                <w:iCs/>
                <w:color w:val="000000" w:themeColor="text1"/>
                <w:shd w:val="clear" w:color="auto" w:fill="E6E6E6"/>
              </w:rPr>
            </w:rPrChange>
          </w:rPr>
          <w:t>In El Salvador, less than 70% of schools are connected</w:t>
        </w:r>
      </w:ins>
      <w:ins w:id="195" w:author="Anusha Ramakrishnan" w:date="2023-09-28T17:12:00Z">
        <w:r w:rsidRPr="086C9402">
          <w:rPr>
            <w:rFonts w:eastAsiaTheme="minorEastAsia"/>
            <w:color w:val="000000" w:themeColor="text1"/>
          </w:rPr>
          <w:t xml:space="preserve"> and </w:t>
        </w:r>
      </w:ins>
      <w:ins w:id="196" w:author="Anusha Ramakrishnan" w:date="2023-09-28T17:11:00Z">
        <w:r w:rsidRPr="086C9402">
          <w:rPr>
            <w:rFonts w:eastAsiaTheme="minorEastAsia"/>
            <w:color w:val="000000" w:themeColor="text1"/>
            <w:shd w:val="clear" w:color="auto" w:fill="E6E6E6"/>
            <w:rPrChange w:id="197" w:author="Anusha Ramakrishnan" w:date="2023-09-28T17:11:00Z">
              <w:rPr>
                <w:rFonts w:eastAsiaTheme="minorEastAsia"/>
                <w:b/>
                <w:bCs/>
                <w:i/>
                <w:iCs/>
                <w:color w:val="000000" w:themeColor="text1"/>
                <w:shd w:val="clear" w:color="auto" w:fill="E6E6E6"/>
              </w:rPr>
            </w:rPrChange>
          </w:rPr>
          <w:t xml:space="preserve">with speeds below 10 Mbps. To address this, the government, in collaboration with Giga and UNICEF, initiated a pilot project connecting 35 remote coastal schools to the National Connectivity Network (NCN) using TV White Space, microwave point-to-point connections, and Wi-Fi. This effort not only provided high-speed connectivity but also laid the foundation for a digital ecosystem across the country. </w:t>
        </w:r>
        <w:commentRangeStart w:id="198"/>
        <w:commentRangeStart w:id="199"/>
        <w:commentRangeStart w:id="200"/>
        <w:r w:rsidRPr="086C9402">
          <w:rPr>
            <w:rFonts w:eastAsiaTheme="minorEastAsia"/>
            <w:color w:val="000000" w:themeColor="text1"/>
            <w:shd w:val="clear" w:color="auto" w:fill="E6E6E6"/>
            <w:rPrChange w:id="201" w:author="Anusha Ramakrishnan" w:date="2023-09-28T17:11:00Z">
              <w:rPr>
                <w:rFonts w:eastAsiaTheme="minorEastAsia"/>
                <w:b/>
                <w:bCs/>
                <w:i/>
                <w:iCs/>
                <w:color w:val="000000" w:themeColor="text1"/>
                <w:shd w:val="clear" w:color="auto" w:fill="E6E6E6"/>
              </w:rPr>
            </w:rPrChange>
          </w:rPr>
          <w:t>Additionally, it explored a business model reinvesting returns to extend connectivity to rural areas.</w:t>
        </w:r>
      </w:ins>
      <w:commentRangeEnd w:id="198"/>
      <w:r>
        <w:commentReference w:id="198"/>
      </w:r>
      <w:commentRangeEnd w:id="199"/>
      <w:r>
        <w:commentReference w:id="199"/>
      </w:r>
      <w:commentRangeEnd w:id="200"/>
      <w:r>
        <w:commentReference w:id="200"/>
      </w:r>
    </w:p>
    <w:p w14:paraId="332B37E4" w14:textId="516BEE0D" w:rsidR="4150B2DD" w:rsidRDefault="4150B2DD" w:rsidP="086C9402">
      <w:pPr>
        <w:jc w:val="both"/>
        <w:rPr>
          <w:del w:id="204" w:author="Anusha Ramakrishnan" w:date="2023-09-28T19:07:00Z"/>
          <w:rFonts w:eastAsiaTheme="minorEastAsia"/>
          <w:color w:val="000000" w:themeColor="text1"/>
        </w:rPr>
      </w:pPr>
      <w:del w:id="205" w:author="Anusha Ramakrishnan" w:date="2023-09-28T19:07:00Z">
        <w:r w:rsidRPr="086C9402" w:rsidDel="4150B2DD">
          <w:rPr>
            <w:rFonts w:eastAsiaTheme="minorEastAsia"/>
            <w:color w:val="000000" w:themeColor="text1"/>
          </w:rPr>
          <w:delText xml:space="preserve">In El Salvador, less than 70% of schools (approximately 3,146) are connected, and of those connected speeds remain limited, under 10 Mbps. Investments in the National Backbone resulted in most communities getting 3G and 4G coverage, however, uptake remains low (55 mobile subscribers out of 100, and 8 fixed subscribers).  To ensure that every student has access to the internet, El Salvador is exploring opportunities to use TV White Space End Client Antennas and Wifi APs or Wifi Mesh Networks to achieve 100% coverage in the near term, and then increase connectivity and use.   </w:delText>
        </w:r>
      </w:del>
    </w:p>
    <w:p w14:paraId="7E6105AD" w14:textId="7A218103" w:rsidR="4150B2DD" w:rsidRDefault="4150B2DD" w:rsidP="086C9402">
      <w:pPr>
        <w:jc w:val="both"/>
        <w:rPr>
          <w:del w:id="206" w:author="Anusha Ramakrishnan" w:date="2023-09-28T19:07:00Z"/>
          <w:rFonts w:eastAsiaTheme="minorEastAsia"/>
          <w:color w:val="000000" w:themeColor="text1"/>
        </w:rPr>
      </w:pPr>
      <w:del w:id="207" w:author="Anusha Ramakrishnan" w:date="2023-09-28T19:07:00Z">
        <w:r w:rsidRPr="086C9402" w:rsidDel="4150B2DD">
          <w:rPr>
            <w:rFonts w:eastAsiaTheme="minorEastAsia"/>
            <w:color w:val="000000" w:themeColor="text1"/>
          </w:rPr>
          <w:delText>The Government (Secretaría de Innovación) partnered with Giga and UNICEF El Salvador to pilot connecting 35 schools in remote coastal areas to the National Connectivity Network (NCN). The NCN is a fiber optic backhaul network to connect all public entities in central and municipal governments, that is mounted on the country’s electrical grid network. Using TV White Space, microwave point-to-point connections and Wi-Fi, schools were directly connected to the NCN, enabling the Ministry of Education to integrate any future applications and connecting schools to other public entities such as ministries, and essentially providing the backbone for creating a digital ecosystem for the entire country. The schools also received high speeds of connectivity at 20 Mbps with unlimited data.  The program piloted a business model where part of the returns from connectivity projects are reinvested to extend connectivity to rural areas.  </w:delText>
        </w:r>
      </w:del>
      <w:commentRangeEnd w:id="188"/>
      <w:r>
        <w:commentReference w:id="188"/>
      </w:r>
      <w:commentRangeEnd w:id="189"/>
      <w:r>
        <w:commentReference w:id="189"/>
      </w:r>
      <w:commentRangeEnd w:id="190"/>
      <w:r>
        <w:commentReference w:id="190"/>
      </w:r>
      <w:commentRangeEnd w:id="191"/>
      <w:r>
        <w:commentReference w:id="191"/>
      </w:r>
    </w:p>
    <w:p w14:paraId="63517092" w14:textId="6BE1B45E" w:rsidR="4150B2DD" w:rsidRDefault="4150B2DD" w:rsidP="086C9402">
      <w:pPr>
        <w:jc w:val="both"/>
        <w:rPr>
          <w:rFonts w:eastAsiaTheme="minorEastAsia"/>
          <w:b/>
          <w:bCs/>
          <w:i/>
          <w:iCs/>
          <w:color w:val="000000" w:themeColor="text1"/>
        </w:rPr>
      </w:pPr>
      <w:r w:rsidRPr="086C9402">
        <w:rPr>
          <w:rFonts w:eastAsiaTheme="minorEastAsia"/>
          <w:b/>
          <w:bCs/>
          <w:i/>
          <w:iCs/>
          <w:color w:val="000000" w:themeColor="text1"/>
        </w:rPr>
        <w:t xml:space="preserve">Kazakhstan: Improving the Quality of Connectivity  </w:t>
      </w:r>
    </w:p>
    <w:p w14:paraId="4BB90D8C" w14:textId="0518ECCC" w:rsidR="4150B2DD" w:rsidRDefault="4150B2DD" w:rsidP="086C9402">
      <w:pPr>
        <w:jc w:val="both"/>
        <w:rPr>
          <w:del w:id="209" w:author="Anusha Ramakrishnan" w:date="2023-09-28T19:11:00Z"/>
          <w:rFonts w:eastAsiaTheme="minorEastAsia"/>
          <w:color w:val="000000" w:themeColor="text1"/>
        </w:rPr>
      </w:pPr>
      <w:del w:id="210" w:author="Anusha Ramakrishnan" w:date="2023-09-28T19:11:00Z">
        <w:r w:rsidRPr="086C9402" w:rsidDel="4150B2DD">
          <w:rPr>
            <w:rFonts w:eastAsiaTheme="minorEastAsia"/>
            <w:color w:val="000000" w:themeColor="text1"/>
          </w:rPr>
          <w:delText xml:space="preserve">Kazakhstan has collaborated with Giga since 2020 through a partnership between the Ministry of Digital Development, Innovation and Aerospace Industry of the Republic of Kazakhstan, UNICEF and ITU. Kazakhstan has made significant progress towards achieving universal broadband connectivity in schools with the most affordable OPEX costs21 in the region and trunk fiber optic backbone networks running the length of the country.   </w:delText>
        </w:r>
      </w:del>
    </w:p>
    <w:p w14:paraId="24C46EE6" w14:textId="0B95AEB8" w:rsidR="4150B2DD" w:rsidRDefault="4150B2DD" w:rsidP="086C9402">
      <w:pPr>
        <w:jc w:val="both"/>
        <w:rPr>
          <w:del w:id="211" w:author="Anusha Ramakrishnan" w:date="2023-09-28T19:11:00Z"/>
          <w:rFonts w:eastAsiaTheme="minorEastAsia"/>
          <w:color w:val="000000" w:themeColor="text1"/>
        </w:rPr>
      </w:pPr>
      <w:del w:id="212" w:author="Anusha Ramakrishnan" w:date="2023-09-28T19:11:00Z">
        <w:r w:rsidRPr="086C9402" w:rsidDel="4150B2DD">
          <w:rPr>
            <w:rFonts w:eastAsiaTheme="minorEastAsia"/>
            <w:color w:val="000000" w:themeColor="text1"/>
          </w:rPr>
          <w:delText xml:space="preserve">Approximately 99% of the schools in the country are now connected, though 50% of those connected access the internet with limited speeds of less than 10 Mbps. Roughly, 75% of these schools are in areas already served by fiber connectivity allowing for speedy upgrade. The remaining under-connected schools are outside the existing area of fiber backbones or high-speed mobile networks. This has impacted the provision of broadband, particularly via last-mile and middle-mile connectivity, because of high costs and engineering challenges of rural network deployment. By region, the most schools with inadequate connection speeds of less than 10 Mbps are in Turkestan (715), East Kazakhstan (510), Akmola (463), Almaty Region (451), Kostanay (414), and North Kazakhstan (323). The priority of the Government is to work with Giga to assess affordable and sustainable ways to upgrade the quality of connectivity in these schools.   </w:delText>
        </w:r>
      </w:del>
    </w:p>
    <w:p w14:paraId="68BC8290" w14:textId="3FDC00A1" w:rsidR="4150B2DD" w:rsidRDefault="4150B2DD" w:rsidP="086C9402">
      <w:pPr>
        <w:jc w:val="both"/>
      </w:pPr>
      <w:r w:rsidRPr="086C9402">
        <w:rPr>
          <w:rFonts w:eastAsiaTheme="minorEastAsia"/>
          <w:color w:val="000000" w:themeColor="text1"/>
        </w:rPr>
        <w:t>In collaboration with the Government of Kazakhstan and UNICEF Kazakhstan, Giga</w:t>
      </w:r>
      <w:del w:id="213" w:author="Anusha Ramakrishnan" w:date="2023-09-28T19:11:00Z">
        <w:r w:rsidRPr="086C9402" w:rsidDel="4150B2DD">
          <w:rPr>
            <w:rFonts w:eastAsiaTheme="minorEastAsia"/>
            <w:color w:val="000000" w:themeColor="text1"/>
          </w:rPr>
          <w:delText xml:space="preserve"> has</w:delText>
        </w:r>
      </w:del>
      <w:r w:rsidRPr="086C9402">
        <w:rPr>
          <w:rFonts w:eastAsiaTheme="minorEastAsia"/>
          <w:color w:val="000000" w:themeColor="text1"/>
        </w:rPr>
        <w:t xml:space="preserve"> evaluated the feasibility of technical and financial solutions, as well as possible regulatory and policy measures for broadband upgrades of connectivity in Kazakh schools. </w:t>
      </w:r>
      <w:ins w:id="214" w:author="Anusha Ramakrishnan" w:date="2023-09-28T19:11:00Z">
        <w:r w:rsidR="0BDFCB14" w:rsidRPr="086C9402">
          <w:rPr>
            <w:rFonts w:eastAsiaTheme="minorEastAsia"/>
            <w:color w:val="000000" w:themeColor="text1"/>
          </w:rPr>
          <w:t xml:space="preserve">Giga supported a </w:t>
        </w:r>
      </w:ins>
      <w:del w:id="215" w:author="Anusha Ramakrishnan" w:date="2023-09-28T19:11:00Z">
        <w:r w:rsidRPr="086C9402" w:rsidDel="4150B2DD">
          <w:rPr>
            <w:rFonts w:eastAsiaTheme="minorEastAsia"/>
            <w:color w:val="000000" w:themeColor="text1"/>
          </w:rPr>
          <w:delText xml:space="preserve">The </w:delText>
        </w:r>
      </w:del>
      <w:ins w:id="216" w:author="Aditi Poddar" w:date="2023-09-29T20:32:00Z">
        <w:r w:rsidR="350501AE" w:rsidRPr="086C9402">
          <w:rPr>
            <w:rFonts w:eastAsiaTheme="minorEastAsia"/>
            <w:color w:val="000000" w:themeColor="text1"/>
          </w:rPr>
          <w:t>f</w:t>
        </w:r>
      </w:ins>
      <w:del w:id="217" w:author="Aditi Poddar" w:date="2023-09-29T20:32:00Z">
        <w:r w:rsidRPr="086C9402" w:rsidDel="4150B2DD">
          <w:rPr>
            <w:rFonts w:eastAsiaTheme="minorEastAsia"/>
            <w:color w:val="000000" w:themeColor="text1"/>
          </w:rPr>
          <w:delText>F</w:delText>
        </w:r>
      </w:del>
      <w:r w:rsidRPr="086C9402">
        <w:rPr>
          <w:rFonts w:eastAsiaTheme="minorEastAsia"/>
          <w:color w:val="000000" w:themeColor="text1"/>
        </w:rPr>
        <w:t xml:space="preserve">easibility study </w:t>
      </w:r>
      <w:ins w:id="218" w:author="Anusha Ramakrishnan" w:date="2023-09-28T19:11:00Z">
        <w:r w:rsidR="3B8A3546" w:rsidRPr="086C9402">
          <w:rPr>
            <w:rFonts w:eastAsiaTheme="minorEastAsia"/>
            <w:color w:val="000000" w:themeColor="text1"/>
          </w:rPr>
          <w:t xml:space="preserve">that </w:t>
        </w:r>
      </w:ins>
      <w:r w:rsidRPr="086C9402">
        <w:rPr>
          <w:rFonts w:eastAsiaTheme="minorEastAsia"/>
          <w:color w:val="000000" w:themeColor="text1"/>
        </w:rPr>
        <w:t>identified areas of opportunity to improve connectivity speeds</w:t>
      </w:r>
      <w:ins w:id="219" w:author="Anusha Ramakrishnan" w:date="2023-09-28T19:14:00Z">
        <w:r w:rsidR="380DEFA8" w:rsidRPr="086C9402">
          <w:rPr>
            <w:rFonts w:eastAsiaTheme="minorEastAsia"/>
            <w:color w:val="000000" w:themeColor="text1"/>
          </w:rPr>
          <w:t xml:space="preserve"> and </w:t>
        </w:r>
      </w:ins>
      <w:del w:id="220" w:author="Anusha Ramakrishnan" w:date="2023-09-28T19:14:00Z">
        <w:r w:rsidRPr="086C9402" w:rsidDel="4150B2DD">
          <w:rPr>
            <w:rFonts w:eastAsiaTheme="minorEastAsia"/>
            <w:color w:val="000000" w:themeColor="text1"/>
          </w:rPr>
          <w:delText xml:space="preserve">, especially the short term </w:delText>
        </w:r>
        <w:r w:rsidRPr="086C9402" w:rsidDel="086C9402">
          <w:rPr>
            <w:rFonts w:eastAsiaTheme="minorEastAsia"/>
            <w:color w:val="000000" w:themeColor="text1"/>
          </w:rPr>
          <w:delText xml:space="preserve">so-solution action </w:delText>
        </w:r>
        <w:r w:rsidRPr="086C9402" w:rsidDel="4150B2DD">
          <w:rPr>
            <w:rFonts w:eastAsiaTheme="minorEastAsia"/>
            <w:color w:val="000000" w:themeColor="text1"/>
          </w:rPr>
          <w:delText>te</w:delText>
        </w:r>
      </w:del>
      <w:ins w:id="221" w:author="Anusha Ramakrishnan" w:date="2023-09-28T19:14:00Z">
        <w:r w:rsidR="48520460" w:rsidRPr="086C9402">
          <w:rPr>
            <w:rFonts w:eastAsiaTheme="minorEastAsia"/>
            <w:color w:val="000000" w:themeColor="text1"/>
          </w:rPr>
          <w:t>recommended technical solutions for ach</w:t>
        </w:r>
      </w:ins>
      <w:ins w:id="222" w:author="Anusha Ramakrishnan" w:date="2023-09-28T19:15:00Z">
        <w:r w:rsidR="48520460" w:rsidRPr="086C9402">
          <w:rPr>
            <w:rFonts w:eastAsiaTheme="minorEastAsia"/>
            <w:color w:val="000000" w:themeColor="text1"/>
          </w:rPr>
          <w:t>ieving th</w:t>
        </w:r>
      </w:ins>
      <w:r w:rsidRPr="086C9402">
        <w:rPr>
          <w:rFonts w:eastAsiaTheme="minorEastAsia"/>
          <w:color w:val="000000" w:themeColor="text1"/>
        </w:rPr>
        <w:t>e upgrade of school connectivity to broadband speeds in Kazakhstan</w:t>
      </w:r>
      <w:ins w:id="223" w:author="Aditi Poddar" w:date="2023-09-29T20:33:00Z">
        <w:r w:rsidR="14577447" w:rsidRPr="086C9402">
          <w:rPr>
            <w:rFonts w:eastAsiaTheme="minorEastAsia"/>
            <w:color w:val="000000" w:themeColor="text1"/>
          </w:rPr>
          <w:t>, through a pilot of 38 schools</w:t>
        </w:r>
      </w:ins>
      <w:ins w:id="224" w:author="Anusha Ramakrishnan" w:date="2023-09-28T19:13:00Z">
        <w:r w:rsidR="2FA8EE6E" w:rsidRPr="086C9402">
          <w:rPr>
            <w:rFonts w:eastAsiaTheme="minorEastAsia"/>
            <w:color w:val="000000" w:themeColor="text1"/>
          </w:rPr>
          <w:t>.</w:t>
        </w:r>
      </w:ins>
      <w:ins w:id="225" w:author="Aditi Poddar" w:date="2023-09-29T20:34:00Z">
        <w:r w:rsidR="6760EC39" w:rsidRPr="086C9402">
          <w:rPr>
            <w:rFonts w:eastAsiaTheme="minorEastAsia"/>
            <w:color w:val="000000" w:themeColor="text1"/>
          </w:rPr>
          <w:t xml:space="preserve"> Further, with advocacy from Giga, local governments </w:t>
        </w:r>
      </w:ins>
      <w:ins w:id="226" w:author="Aditi Poddar" w:date="2023-09-29T20:35:00Z">
        <w:r w:rsidR="6760EC39" w:rsidRPr="086C9402">
          <w:rPr>
            <w:rFonts w:eastAsiaTheme="minorEastAsia"/>
            <w:color w:val="000000" w:themeColor="text1"/>
          </w:rPr>
          <w:t xml:space="preserve">can now allocate resources </w:t>
        </w:r>
        <w:r w:rsidR="1F9F3B07" w:rsidRPr="086C9402">
          <w:rPr>
            <w:rFonts w:eastAsiaTheme="minorEastAsia"/>
            <w:color w:val="000000" w:themeColor="text1"/>
          </w:rPr>
          <w:t>for school connectivity (previously restricted to only the national government), helping creating a sustainable pathway to connectivity.</w:t>
        </w:r>
      </w:ins>
      <w:del w:id="227" w:author="Anusha Ramakrishnan" w:date="2023-09-28T19:13:00Z">
        <w:r w:rsidRPr="086C9402" w:rsidDel="4150B2DD">
          <w:rPr>
            <w:rFonts w:eastAsiaTheme="minorEastAsia"/>
            <w:color w:val="000000" w:themeColor="text1"/>
          </w:rPr>
          <w:delText xml:space="preserve"> leverage commercially available solutions, which are expected to benefit from improvements in availability, quality, reliability, and price.  </w:delText>
        </w:r>
      </w:del>
    </w:p>
    <w:p w14:paraId="2FF746AC" w14:textId="289111B5" w:rsidR="4150B2DD" w:rsidRDefault="4150B2DD" w:rsidP="086C9402">
      <w:pPr>
        <w:jc w:val="both"/>
        <w:rPr>
          <w:del w:id="228" w:author="Aditi Poddar" w:date="2023-09-29T20:36:00Z"/>
          <w:rFonts w:eastAsiaTheme="minorEastAsia"/>
          <w:color w:val="000000" w:themeColor="text1"/>
        </w:rPr>
      </w:pPr>
      <w:del w:id="229" w:author="Aditi Poddar" w:date="2023-09-29T20:36:00Z">
        <w:r w:rsidRPr="086C9402" w:rsidDel="4150B2DD">
          <w:rPr>
            <w:rFonts w:eastAsiaTheme="minorEastAsia"/>
            <w:color w:val="000000" w:themeColor="text1"/>
          </w:rPr>
          <w:delText>To support full coverage by high-speed internet, Giga undertook the Kazakhstan Accelerate pilot which connected 38 schools in Turkestan and opened up the possibility for local governments to invest in school connectivity, which according to the procurement rules was only an attribution from national government. This serves as a model for many local governments in the country to define low connectivity in schools and develop PPP for improvement and sustainability. </w:delText>
        </w:r>
      </w:del>
    </w:p>
    <w:p w14:paraId="6CA6134F" w14:textId="1E5CBCA2" w:rsidR="3A871D7A" w:rsidRDefault="7ACD7191" w:rsidP="53FCFFAB">
      <w:pPr>
        <w:jc w:val="both"/>
        <w:rPr>
          <w:rFonts w:eastAsiaTheme="minorEastAsia"/>
          <w:b/>
          <w:bCs/>
          <w:color w:val="000000" w:themeColor="text1"/>
          <w:u w:val="single"/>
        </w:rPr>
      </w:pPr>
      <w:r w:rsidRPr="086C9402">
        <w:rPr>
          <w:rFonts w:eastAsiaTheme="minorEastAsia"/>
          <w:b/>
          <w:bCs/>
          <w:color w:val="000000" w:themeColor="text1"/>
          <w:u w:val="single"/>
        </w:rPr>
        <w:t>Unlocking</w:t>
      </w:r>
      <w:r w:rsidR="74B4584D" w:rsidRPr="086C9402">
        <w:rPr>
          <w:rFonts w:eastAsiaTheme="minorEastAsia"/>
          <w:b/>
          <w:bCs/>
          <w:color w:val="000000" w:themeColor="text1"/>
          <w:u w:val="single"/>
        </w:rPr>
        <w:t xml:space="preserve"> financing</w:t>
      </w:r>
      <w:r w:rsidR="65D9BAC1" w:rsidRPr="086C9402">
        <w:rPr>
          <w:rFonts w:eastAsiaTheme="minorEastAsia"/>
          <w:b/>
          <w:bCs/>
          <w:color w:val="000000" w:themeColor="text1"/>
          <w:u w:val="single"/>
        </w:rPr>
        <w:t xml:space="preserve"> for connectivity</w:t>
      </w:r>
    </w:p>
    <w:p w14:paraId="1242777B" w14:textId="2E0DDBA4" w:rsidR="792C02AB" w:rsidRDefault="25A0B773" w:rsidP="086C9402">
      <w:pPr>
        <w:jc w:val="both"/>
        <w:rPr>
          <w:rFonts w:eastAsiaTheme="minorEastAsia"/>
          <w:b/>
          <w:bCs/>
          <w:i/>
          <w:iCs/>
          <w:color w:val="000000" w:themeColor="text1"/>
        </w:rPr>
      </w:pPr>
      <w:r w:rsidRPr="086C9402">
        <w:rPr>
          <w:rFonts w:eastAsiaTheme="minorEastAsia"/>
          <w:color w:val="000000" w:themeColor="text1"/>
        </w:rPr>
        <w:t xml:space="preserve"> </w:t>
      </w:r>
      <w:r w:rsidR="4369E170" w:rsidRPr="086C9402">
        <w:rPr>
          <w:rFonts w:eastAsiaTheme="minorEastAsia"/>
          <w:b/>
          <w:bCs/>
          <w:i/>
          <w:iCs/>
          <w:color w:val="000000" w:themeColor="text1"/>
        </w:rPr>
        <w:t>Unlocking IFI financing in Sierra Leone and Kenya</w:t>
      </w:r>
    </w:p>
    <w:p w14:paraId="0E52FF9E" w14:textId="05597F6C" w:rsidR="533F164E" w:rsidRDefault="344928E5" w:rsidP="086C9402">
      <w:pPr>
        <w:jc w:val="both"/>
        <w:rPr>
          <w:rFonts w:eastAsiaTheme="minorEastAsia"/>
          <w:color w:val="000000" w:themeColor="text1"/>
        </w:rPr>
      </w:pPr>
      <w:commentRangeStart w:id="230"/>
      <w:r w:rsidRPr="086C9402">
        <w:rPr>
          <w:rFonts w:eastAsiaTheme="minorEastAsia"/>
          <w:color w:val="000000" w:themeColor="text1"/>
        </w:rPr>
        <w:t>Giga helped unlock financing from international financial institutions in Sierra Leone and Kenya. In Sierra Leone, USD 5 million have been mobilized from the Islamic Development Bank (</w:t>
      </w:r>
      <w:proofErr w:type="spellStart"/>
      <w:r w:rsidR="5D978687" w:rsidRPr="086C9402">
        <w:rPr>
          <w:rFonts w:eastAsiaTheme="minorEastAsia"/>
          <w:color w:val="000000" w:themeColor="text1"/>
        </w:rPr>
        <w:t>IsDB</w:t>
      </w:r>
      <w:proofErr w:type="spellEnd"/>
      <w:r w:rsidR="5D978687" w:rsidRPr="086C9402">
        <w:rPr>
          <w:rFonts w:eastAsiaTheme="minorEastAsia"/>
          <w:color w:val="000000" w:themeColor="text1"/>
        </w:rPr>
        <w:t xml:space="preserve">) to accelerate school connectivity. </w:t>
      </w:r>
      <w:r w:rsidR="7EA4AAB1" w:rsidRPr="086C9402">
        <w:rPr>
          <w:rFonts w:eastAsiaTheme="minorEastAsia"/>
          <w:color w:val="000000" w:themeColor="text1"/>
        </w:rPr>
        <w:t>Giga and UNICEF Sierra Leone provided support to the government in technical discussions with the donor, as well as, in preparing the technical proposal which was accepted. Giga and</w:t>
      </w:r>
      <w:r w:rsidR="18059A58" w:rsidRPr="086C9402">
        <w:rPr>
          <w:rFonts w:eastAsiaTheme="minorEastAsia"/>
          <w:color w:val="000000" w:themeColor="text1"/>
        </w:rPr>
        <w:t xml:space="preserve"> UNICEF Sierra Leone </w:t>
      </w:r>
      <w:r w:rsidR="7EA4AAB1" w:rsidRPr="086C9402">
        <w:rPr>
          <w:rFonts w:eastAsiaTheme="minorEastAsia"/>
          <w:color w:val="000000" w:themeColor="text1"/>
        </w:rPr>
        <w:t>will contin</w:t>
      </w:r>
      <w:r w:rsidR="1AD27A88" w:rsidRPr="086C9402">
        <w:rPr>
          <w:rFonts w:eastAsiaTheme="minorEastAsia"/>
          <w:color w:val="000000" w:themeColor="text1"/>
        </w:rPr>
        <w:t>ue to provide guidance to the government in the implem</w:t>
      </w:r>
      <w:commentRangeEnd w:id="230"/>
      <w:r w:rsidR="533F164E">
        <w:commentReference w:id="230"/>
      </w:r>
      <w:r w:rsidR="1AD27A88" w:rsidRPr="086C9402">
        <w:rPr>
          <w:rFonts w:eastAsiaTheme="minorEastAsia"/>
          <w:color w:val="000000" w:themeColor="text1"/>
        </w:rPr>
        <w:t>entation of the funds to ensure affordable and qua</w:t>
      </w:r>
      <w:r w:rsidR="0C453137" w:rsidRPr="086C9402">
        <w:rPr>
          <w:rFonts w:eastAsiaTheme="minorEastAsia"/>
          <w:color w:val="000000" w:themeColor="text1"/>
        </w:rPr>
        <w:t>lity connectivity for schools connected though them.</w:t>
      </w:r>
    </w:p>
    <w:p w14:paraId="2A34E85B" w14:textId="4AD57CF9" w:rsidR="47695C53" w:rsidRDefault="5D978687" w:rsidP="086C9402">
      <w:pPr>
        <w:jc w:val="both"/>
        <w:rPr>
          <w:rFonts w:eastAsiaTheme="minorEastAsia"/>
          <w:color w:val="000000" w:themeColor="text1"/>
        </w:rPr>
      </w:pPr>
      <w:commentRangeStart w:id="232"/>
      <w:r w:rsidRPr="086C9402">
        <w:rPr>
          <w:rFonts w:eastAsiaTheme="minorEastAsia"/>
          <w:color w:val="000000" w:themeColor="text1"/>
        </w:rPr>
        <w:t xml:space="preserve">In Kenya, </w:t>
      </w:r>
      <w:r w:rsidR="0FFD9C33" w:rsidRPr="086C9402">
        <w:rPr>
          <w:rFonts w:eastAsiaTheme="minorEastAsia"/>
          <w:color w:val="000000" w:themeColor="text1"/>
        </w:rPr>
        <w:t xml:space="preserve">Giga helped in mobilizing USD </w:t>
      </w:r>
      <w:r w:rsidR="3C81E974" w:rsidRPr="086C9402">
        <w:rPr>
          <w:rFonts w:eastAsiaTheme="minorEastAsia"/>
          <w:color w:val="000000" w:themeColor="text1"/>
        </w:rPr>
        <w:t>10.5</w:t>
      </w:r>
      <w:r w:rsidR="0FFD9C33" w:rsidRPr="086C9402">
        <w:rPr>
          <w:rFonts w:eastAsiaTheme="minorEastAsia"/>
          <w:color w:val="000000" w:themeColor="text1"/>
        </w:rPr>
        <w:t xml:space="preserve"> million from the EU</w:t>
      </w:r>
      <w:r w:rsidR="14037090" w:rsidRPr="086C9402">
        <w:rPr>
          <w:rFonts w:eastAsiaTheme="minorEastAsia"/>
          <w:color w:val="000000" w:themeColor="text1"/>
        </w:rPr>
        <w:t xml:space="preserve"> for school connectivity and digital education. </w:t>
      </w:r>
      <w:r w:rsidR="7EE9A40D" w:rsidRPr="086C9402">
        <w:rPr>
          <w:rFonts w:eastAsiaTheme="minorEastAsia"/>
          <w:color w:val="000000" w:themeColor="text1"/>
        </w:rPr>
        <w:t xml:space="preserve">Giga supported UNICEF Kenya in technical discussions with the EU around the process of connectivity for schools, </w:t>
      </w:r>
      <w:proofErr w:type="gramStart"/>
      <w:r w:rsidR="7EE9A40D" w:rsidRPr="086C9402">
        <w:rPr>
          <w:rFonts w:eastAsiaTheme="minorEastAsia"/>
          <w:color w:val="000000" w:themeColor="text1"/>
        </w:rPr>
        <w:t>and also</w:t>
      </w:r>
      <w:proofErr w:type="gramEnd"/>
      <w:r w:rsidR="7EE9A40D" w:rsidRPr="086C9402">
        <w:rPr>
          <w:rFonts w:eastAsiaTheme="minorEastAsia"/>
          <w:color w:val="000000" w:themeColor="text1"/>
        </w:rPr>
        <w:t xml:space="preserve"> provided support to develop the successful technical proposal. Giga will continue to provide </w:t>
      </w:r>
      <w:r w:rsidR="1D7BB4FB" w:rsidRPr="086C9402">
        <w:rPr>
          <w:rFonts w:eastAsiaTheme="minorEastAsia"/>
          <w:color w:val="000000" w:themeColor="text1"/>
        </w:rPr>
        <w:t>technical guidance on procurement of connectivity for the 1000 schools covered under this grant to UNICEF Kenya.</w:t>
      </w:r>
      <w:commentRangeEnd w:id="232"/>
      <w:r w:rsidR="47695C53">
        <w:commentReference w:id="232"/>
      </w:r>
      <w:r w:rsidR="1763DFB0" w:rsidRPr="086C9402">
        <w:rPr>
          <w:rFonts w:eastAsiaTheme="minorEastAsia"/>
          <w:color w:val="000000" w:themeColor="text1"/>
        </w:rPr>
        <w:t xml:space="preserve">     </w:t>
      </w:r>
    </w:p>
    <w:p w14:paraId="66AF4146" w14:textId="032958D7" w:rsidR="5A196FE3" w:rsidRDefault="75AF7698" w:rsidP="086C9402">
      <w:pPr>
        <w:jc w:val="both"/>
        <w:rPr>
          <w:rFonts w:eastAsiaTheme="minorEastAsia"/>
          <w:b/>
          <w:bCs/>
          <w:i/>
          <w:iCs/>
          <w:color w:val="000000" w:themeColor="text1"/>
        </w:rPr>
      </w:pPr>
      <w:commentRangeStart w:id="234"/>
      <w:r w:rsidRPr="086C9402">
        <w:rPr>
          <w:rFonts w:eastAsiaTheme="minorEastAsia"/>
          <w:b/>
          <w:bCs/>
          <w:i/>
          <w:iCs/>
          <w:color w:val="000000" w:themeColor="text1"/>
        </w:rPr>
        <w:t xml:space="preserve">Rwanda: Staking Ethereum to Finance School Connectivity  </w:t>
      </w:r>
      <w:commentRangeEnd w:id="234"/>
      <w:r w:rsidR="5A196FE3">
        <w:commentReference w:id="234"/>
      </w:r>
    </w:p>
    <w:p w14:paraId="584B6074" w14:textId="3A67F02D" w:rsidR="5A196FE3" w:rsidRDefault="75AF7698" w:rsidP="086C9402">
      <w:pPr>
        <w:jc w:val="both"/>
        <w:rPr>
          <w:rFonts w:eastAsiaTheme="minorEastAsia"/>
          <w:color w:val="000000" w:themeColor="text1"/>
        </w:rPr>
      </w:pPr>
      <w:r w:rsidRPr="086C9402">
        <w:rPr>
          <w:rFonts w:eastAsiaTheme="minorEastAsia"/>
          <w:color w:val="000000" w:themeColor="text1"/>
        </w:rPr>
        <w:t xml:space="preserve">To secure financing for universal school connectivity, Giga is exploring the nexus of blockchain, cryptocurrencies and connectivity to ensure transparency and accountability in the provision of connectivity by staking crypto and using the returns to finance school connectivity.  Giga, in collaboration with the Government, the Ethereum Foundation, and </w:t>
      </w:r>
      <w:proofErr w:type="spellStart"/>
      <w:r w:rsidRPr="086C9402">
        <w:rPr>
          <w:rFonts w:eastAsiaTheme="minorEastAsia"/>
          <w:color w:val="000000" w:themeColor="text1"/>
        </w:rPr>
        <w:t>Launchnodes</w:t>
      </w:r>
      <w:proofErr w:type="spellEnd"/>
      <w:r w:rsidRPr="086C9402">
        <w:rPr>
          <w:rFonts w:eastAsiaTheme="minorEastAsia"/>
          <w:color w:val="000000" w:themeColor="text1"/>
        </w:rPr>
        <w:t xml:space="preserve"> is currently prototyping a staking model in Rwanda. At start, the Ethereum Foundation donated 32 ETH for staking on an open-source cloud infrastructure. The node was launched in May 2022 and to date, 0.42799 ETH, equivalent to around USD 1,350 was generated. This alternative financing prototype also offers an opportunity to raise funds and make digital payments in a more transparent way. Giga aims to build and capitalize on these results, eventually prototyping the connectivity of schools through the rewards garnered through this model, as well as developing smart contracts for procuring school connectivity.   </w:t>
      </w:r>
    </w:p>
    <w:sectPr w:rsidR="5A196FE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diti Poddar" w:date="2023-09-26T15:24:00Z" w:initials="AP">
    <w:p w14:paraId="72639AEF" w14:textId="00ADC752" w:rsidR="086C9402" w:rsidRDefault="086C9402">
      <w:r>
        <w:t>Can you format this document using the Giga logo and fonts/colours used in the 2 pager, for example?</w:t>
      </w:r>
      <w:r>
        <w:annotationRef/>
      </w:r>
    </w:p>
  </w:comment>
  <w:comment w:id="1" w:author="Anusha Ramakrishnan" w:date="2023-09-27T14:39:00Z" w:initials="AR">
    <w:p w14:paraId="75AA0043" w14:textId="0B3826EE" w:rsidR="086C9402" w:rsidRDefault="086C9402">
      <w:r>
        <w:t>I can use the same font but wanted to flag that the logo is not very clear. I will ask AI for an updated logo</w:t>
      </w:r>
      <w:r>
        <w:annotationRef/>
      </w:r>
    </w:p>
  </w:comment>
  <w:comment w:id="6" w:author="Aditi Poddar" w:date="2023-09-29T16:10:00Z" w:initials="AP">
    <w:p w14:paraId="5AB9B7AA" w14:textId="2FBFC570" w:rsidR="086C9402" w:rsidRDefault="086C9402">
      <w:r>
        <w:t>I decided to add this because it shows that the impact of the policy change is on a much larger proportion of schools.</w:t>
      </w:r>
      <w:r>
        <w:annotationRef/>
      </w:r>
    </w:p>
  </w:comment>
  <w:comment w:id="2" w:author="Aditi Poddar" w:date="2023-09-26T15:14:00Z" w:initials="AP">
    <w:p w14:paraId="5A462804" w14:textId="6D532CE0" w:rsidR="086C9402" w:rsidRDefault="086C9402">
      <w:r>
        <w:rPr>
          <w:color w:val="2B579A"/>
          <w:shd w:val="clear" w:color="auto" w:fill="E6E6E6"/>
        </w:rPr>
        <w:fldChar w:fldCharType="begin"/>
      </w:r>
      <w:r>
        <w:instrText xml:space="preserve"> HYPERLINK "mailto:lcasarin@unicef.org"</w:instrText>
      </w:r>
      <w:r>
        <w:rPr>
          <w:color w:val="2B579A"/>
          <w:shd w:val="clear" w:color="auto" w:fill="E6E6E6"/>
        </w:rPr>
      </w:r>
      <w:bookmarkStart w:id="7" w:name="_@_71882BF804864929AE770AC410419249Z"/>
      <w:r>
        <w:rPr>
          <w:color w:val="2B579A"/>
          <w:shd w:val="clear" w:color="auto" w:fill="E6E6E6"/>
        </w:rPr>
        <w:fldChar w:fldCharType="separate"/>
      </w:r>
      <w:bookmarkEnd w:id="7"/>
      <w:r w:rsidRPr="086C9402">
        <w:rPr>
          <w:rStyle w:val="Mention"/>
          <w:noProof/>
        </w:rPr>
        <w:t>@Lucia Casarin</w:t>
      </w:r>
      <w:r>
        <w:rPr>
          <w:color w:val="2B579A"/>
          <w:shd w:val="clear" w:color="auto" w:fill="E6E6E6"/>
        </w:rPr>
        <w:fldChar w:fldCharType="end"/>
      </w:r>
      <w:r>
        <w:t xml:space="preserve"> can you double check that this has the latest details that you got from the CO?</w:t>
      </w:r>
      <w:r>
        <w:annotationRef/>
      </w:r>
    </w:p>
  </w:comment>
  <w:comment w:id="3" w:author="Lucia Casarin" w:date="2023-09-29T11:13:00Z" w:initials="LC">
    <w:p w14:paraId="3E8B1EE1" w14:textId="68861554" w:rsidR="086C9402" w:rsidRDefault="086C9402">
      <w:r>
        <w:t xml:space="preserve">Based on the results of the feasibility study (2022), out of the 7,440 schools in Kazakhstan, only 33.9% of schools have actual download speeds exceeding 10 Mbps. </w:t>
      </w:r>
      <w:r>
        <w:annotationRef/>
      </w:r>
    </w:p>
  </w:comment>
  <w:comment w:id="4" w:author="Lucia Casarin" w:date="2023-09-29T11:16:00Z" w:initials="LC">
    <w:p w14:paraId="18D154E0" w14:textId="01303414" w:rsidR="086C9402" w:rsidRDefault="086C9402">
      <w:r>
        <w:t>Checking with the CO on these numbers!</w:t>
      </w:r>
      <w:r>
        <w:annotationRef/>
      </w:r>
    </w:p>
  </w:comment>
  <w:comment w:id="5" w:author="Lucia Casarin" w:date="2023-09-29T11:37:00Z" w:initials="LC">
    <w:p w14:paraId="02587260" w14:textId="0C7C04F7" w:rsidR="086C9402" w:rsidRDefault="086C9402">
      <w:r>
        <w:t>30% &lt; 5mbps</w:t>
      </w:r>
      <w:r>
        <w:annotationRef/>
      </w:r>
    </w:p>
    <w:p w14:paraId="752B5E6C" w14:textId="79F68401" w:rsidR="086C9402" w:rsidRDefault="086C9402">
      <w:r>
        <w:t>56% &lt; 10mbps</w:t>
      </w:r>
    </w:p>
  </w:comment>
  <w:comment w:id="8" w:author="Aditi Poddar" w:date="2023-09-26T15:18:00Z" w:initials="AP">
    <w:p w14:paraId="76887905" w14:textId="0EE62025" w:rsidR="086C9402" w:rsidRDefault="086C9402">
      <w:r>
        <w:t>update all these with latest numbers</w:t>
      </w:r>
      <w:r>
        <w:annotationRef/>
      </w:r>
    </w:p>
  </w:comment>
  <w:comment w:id="9" w:author="Anusha Ramakrishnan" w:date="2023-09-28T11:42:00Z" w:initials="AR">
    <w:p w14:paraId="493CB162" w14:textId="2939662F" w:rsidR="086C9402" w:rsidRDefault="086C9402">
      <w:r>
        <w:rPr>
          <w:color w:val="2B579A"/>
          <w:shd w:val="clear" w:color="auto" w:fill="E6E6E6"/>
        </w:rPr>
        <w:fldChar w:fldCharType="begin"/>
      </w:r>
      <w:r>
        <w:instrText xml:space="preserve"> HYPERLINK "mailto:lcasarin@unicef.org"</w:instrText>
      </w:r>
      <w:r>
        <w:rPr>
          <w:color w:val="2B579A"/>
          <w:shd w:val="clear" w:color="auto" w:fill="E6E6E6"/>
        </w:rPr>
      </w:r>
      <w:bookmarkStart w:id="11" w:name="_@_F3876425BEE64C1DB331E38B9D80B4C5Z"/>
      <w:r>
        <w:rPr>
          <w:color w:val="2B579A"/>
          <w:shd w:val="clear" w:color="auto" w:fill="E6E6E6"/>
        </w:rPr>
        <w:fldChar w:fldCharType="separate"/>
      </w:r>
      <w:bookmarkEnd w:id="11"/>
      <w:r w:rsidRPr="086C9402">
        <w:rPr>
          <w:rStyle w:val="Mention"/>
          <w:noProof/>
        </w:rPr>
        <w:t>@Lucia Casarin</w:t>
      </w:r>
      <w:r>
        <w:rPr>
          <w:color w:val="2B579A"/>
          <w:shd w:val="clear" w:color="auto" w:fill="E6E6E6"/>
        </w:rPr>
        <w:fldChar w:fldCharType="end"/>
      </w:r>
      <w:r>
        <w:t xml:space="preserve"> - can you double check?</w:t>
      </w:r>
      <w:r>
        <w:annotationRef/>
      </w:r>
    </w:p>
  </w:comment>
  <w:comment w:id="10" w:author="Lucia Casarin" w:date="2023-09-29T11:08:00Z" w:initials="LC">
    <w:p w14:paraId="04AF67D4" w14:textId="6221749C" w:rsidR="086C9402" w:rsidRDefault="086C9402">
      <w:r>
        <w:t xml:space="preserve">if we budle together schools with gvnt data + other non-OSM sources it's 55 countries  </w:t>
      </w:r>
      <w:r>
        <w:annotationRef/>
      </w:r>
    </w:p>
    <w:p w14:paraId="708CC505" w14:textId="4788C39D" w:rsidR="086C9402" w:rsidRDefault="086C9402">
      <w:r>
        <w:t xml:space="preserve">the curreent breakdown is: </w:t>
      </w:r>
    </w:p>
    <w:p w14:paraId="5AD2345E" w14:textId="53B3A6EC" w:rsidR="086C9402" w:rsidRDefault="086C9402">
      <w:r>
        <w:t>85 OSM</w:t>
      </w:r>
    </w:p>
    <w:p w14:paraId="33EF6233" w14:textId="0E0A3B35" w:rsidR="086C9402" w:rsidRDefault="086C9402">
      <w:r>
        <w:t xml:space="preserve">47 gvnt </w:t>
      </w:r>
    </w:p>
    <w:p w14:paraId="471F9B5C" w14:textId="3EEFA2C7" w:rsidR="086C9402" w:rsidRDefault="086C9402">
      <w:r>
        <w:t>8 other sources (non-osm)</w:t>
      </w:r>
    </w:p>
    <w:p w14:paraId="6B18EE3F" w14:textId="6B0673B7" w:rsidR="086C9402" w:rsidRDefault="086C9402">
      <w:r>
        <w:t>Total: 140</w:t>
      </w:r>
    </w:p>
  </w:comment>
  <w:comment w:id="12" w:author="Aditi Poddar" w:date="2023-09-26T15:28:00Z" w:initials="AP">
    <w:p w14:paraId="2DB482FC" w14:textId="14B422B1" w:rsidR="086C9402" w:rsidRDefault="086C9402">
      <w:r>
        <w:t xml:space="preserve">I dont think we should give Rwanda and Kenya examples here. In Kenya, we dont have school data, so it's weird to show that we can do infra without school data. In Rwanda, this analysis was never shared with the govt. I think better examples are Benin and Zimbabwe. </w:t>
      </w:r>
      <w:r>
        <w:rPr>
          <w:color w:val="2B579A"/>
          <w:shd w:val="clear" w:color="auto" w:fill="E6E6E6"/>
        </w:rPr>
        <w:fldChar w:fldCharType="begin"/>
      </w:r>
      <w:r>
        <w:instrText xml:space="preserve"> HYPERLINK "mailto:lzekrya@unicef.org"</w:instrText>
      </w:r>
      <w:r>
        <w:rPr>
          <w:color w:val="2B579A"/>
          <w:shd w:val="clear" w:color="auto" w:fill="E6E6E6"/>
        </w:rPr>
      </w:r>
      <w:bookmarkStart w:id="15" w:name="_@_1B5C8E8D1BF94E7384E7D26D61DE9AEEZ"/>
      <w:r>
        <w:rPr>
          <w:color w:val="2B579A"/>
          <w:shd w:val="clear" w:color="auto" w:fill="E6E6E6"/>
        </w:rPr>
        <w:fldChar w:fldCharType="separate"/>
      </w:r>
      <w:bookmarkEnd w:id="15"/>
      <w:r w:rsidRPr="086C9402">
        <w:rPr>
          <w:rStyle w:val="Mention"/>
          <w:noProof/>
        </w:rPr>
        <w:t>@Lema Zekrya</w:t>
      </w:r>
      <w:r>
        <w:rPr>
          <w:color w:val="2B579A"/>
          <w:shd w:val="clear" w:color="auto" w:fill="E6E6E6"/>
        </w:rPr>
        <w:fldChar w:fldCharType="end"/>
      </w:r>
      <w:r>
        <w:t xml:space="preserve"> can share Benin details. </w:t>
      </w:r>
      <w:r>
        <w:rPr>
          <w:color w:val="2B579A"/>
          <w:shd w:val="clear" w:color="auto" w:fill="E6E6E6"/>
        </w:rPr>
        <w:fldChar w:fldCharType="begin"/>
      </w:r>
      <w:r>
        <w:instrText xml:space="preserve"> HYPERLINK "mailto:lcasarin@unicef.org"</w:instrText>
      </w:r>
      <w:r>
        <w:rPr>
          <w:color w:val="2B579A"/>
          <w:shd w:val="clear" w:color="auto" w:fill="E6E6E6"/>
        </w:rPr>
      </w:r>
      <w:bookmarkStart w:id="16" w:name="_@_0247D6FC6CC14C739F2D1D060B334F6EZ"/>
      <w:r>
        <w:rPr>
          <w:color w:val="2B579A"/>
          <w:shd w:val="clear" w:color="auto" w:fill="E6E6E6"/>
        </w:rPr>
        <w:fldChar w:fldCharType="separate"/>
      </w:r>
      <w:bookmarkEnd w:id="16"/>
      <w:r w:rsidRPr="086C9402">
        <w:rPr>
          <w:rStyle w:val="Mention"/>
          <w:noProof/>
        </w:rPr>
        <w:t>@Lucia Casarin</w:t>
      </w:r>
      <w:r>
        <w:rPr>
          <w:color w:val="2B579A"/>
          <w:shd w:val="clear" w:color="auto" w:fill="E6E6E6"/>
        </w:rPr>
        <w:fldChar w:fldCharType="end"/>
      </w:r>
      <w:r>
        <w:t xml:space="preserve"> can share Zim details.</w:t>
      </w:r>
      <w:r>
        <w:annotationRef/>
      </w:r>
    </w:p>
  </w:comment>
  <w:comment w:id="13" w:author="Lema Zekrya" w:date="2023-09-26T17:16:00Z" w:initials="LZ">
    <w:p w14:paraId="645A0225" w14:textId="5483AB66" w:rsidR="086C9402" w:rsidRDefault="086C9402">
      <w:r>
        <w:rPr>
          <w:color w:val="2B579A"/>
          <w:shd w:val="clear" w:color="auto" w:fill="E6E6E6"/>
        </w:rPr>
        <w:fldChar w:fldCharType="begin"/>
      </w:r>
      <w:r>
        <w:instrText xml:space="preserve"> HYPERLINK "mailto:apoddar@unicef.org"</w:instrText>
      </w:r>
      <w:r>
        <w:rPr>
          <w:color w:val="2B579A"/>
          <w:shd w:val="clear" w:color="auto" w:fill="E6E6E6"/>
        </w:rPr>
      </w:r>
      <w:bookmarkStart w:id="17" w:name="_@_4C0BF58FF72C48A98CFB733E1F99237CZ"/>
      <w:r>
        <w:rPr>
          <w:color w:val="2B579A"/>
          <w:shd w:val="clear" w:color="auto" w:fill="E6E6E6"/>
        </w:rPr>
        <w:fldChar w:fldCharType="separate"/>
      </w:r>
      <w:bookmarkEnd w:id="17"/>
      <w:r w:rsidRPr="086C9402">
        <w:rPr>
          <w:rStyle w:val="Mention"/>
          <w:noProof/>
        </w:rPr>
        <w:t>@Aditi Poddar</w:t>
      </w:r>
      <w:r>
        <w:rPr>
          <w:color w:val="2B579A"/>
          <w:shd w:val="clear" w:color="auto" w:fill="E6E6E6"/>
        </w:rPr>
        <w:fldChar w:fldCharType="end"/>
      </w:r>
      <w:r>
        <w:t xml:space="preserve"> I would add some text on (i)school mapping, the (ii) WFP's work for some missing schools, the (iii) infrastructure map (done and being refined). Is that ok to cover topics i, ii, iii? or do I skip (ii) because it involves WFP and it's not finished yet? </w:t>
      </w:r>
      <w:r>
        <w:annotationRef/>
      </w:r>
    </w:p>
  </w:comment>
  <w:comment w:id="19" w:author="Anusha Ramakrishnan" w:date="2023-09-29T10:40:00Z" w:initials="AR">
    <w:p w14:paraId="2B5DA5B4" w14:textId="0E98C17F" w:rsidR="086C9402" w:rsidRDefault="086C9402">
      <w:r>
        <w:rPr>
          <w:color w:val="2B579A"/>
          <w:shd w:val="clear" w:color="auto" w:fill="E6E6E6"/>
        </w:rPr>
        <w:fldChar w:fldCharType="begin"/>
      </w:r>
      <w:r>
        <w:instrText xml:space="preserve"> HYPERLINK "mailto:lcasarin@unicef.org"</w:instrText>
      </w:r>
      <w:r>
        <w:rPr>
          <w:color w:val="2B579A"/>
          <w:shd w:val="clear" w:color="auto" w:fill="E6E6E6"/>
        </w:rPr>
      </w:r>
      <w:bookmarkStart w:id="20" w:name="_@_9FBAEB24D5F6481A913F6D4C42949E1FZ"/>
      <w:r>
        <w:rPr>
          <w:color w:val="2B579A"/>
          <w:shd w:val="clear" w:color="auto" w:fill="E6E6E6"/>
        </w:rPr>
        <w:fldChar w:fldCharType="separate"/>
      </w:r>
      <w:bookmarkEnd w:id="20"/>
      <w:r w:rsidRPr="086C9402">
        <w:rPr>
          <w:rStyle w:val="Mention"/>
          <w:noProof/>
        </w:rPr>
        <w:t>@Lucia Casarin</w:t>
      </w:r>
      <w:r>
        <w:rPr>
          <w:color w:val="2B579A"/>
          <w:shd w:val="clear" w:color="auto" w:fill="E6E6E6"/>
        </w:rPr>
        <w:fldChar w:fldCharType="end"/>
      </w:r>
      <w:r>
        <w:t xml:space="preserve"> </w:t>
      </w:r>
      <w:r>
        <w:annotationRef/>
      </w:r>
    </w:p>
  </w:comment>
  <w:comment w:id="30" w:author="Aditi Poddar" w:date="2023-09-26T16:01:00Z" w:initials="AP">
    <w:p w14:paraId="4BD0BED6" w14:textId="158D5DCB" w:rsidR="086C9402" w:rsidRDefault="086C9402">
      <w:r>
        <w:t xml:space="preserve">Can you add a bit about why this is important? Some examples from Uzb and OECS saying why this is important or what impact this has had or expected to have? </w:t>
      </w:r>
      <w:r>
        <w:rPr>
          <w:color w:val="2B579A"/>
          <w:shd w:val="clear" w:color="auto" w:fill="E6E6E6"/>
        </w:rPr>
        <w:fldChar w:fldCharType="begin"/>
      </w:r>
      <w:r>
        <w:instrText xml:space="preserve"> HYPERLINK "mailto:lcasarin@unicef.org"</w:instrText>
      </w:r>
      <w:r>
        <w:rPr>
          <w:color w:val="2B579A"/>
          <w:shd w:val="clear" w:color="auto" w:fill="E6E6E6"/>
        </w:rPr>
      </w:r>
      <w:bookmarkStart w:id="37" w:name="_@_E8B9C4C7ABA44AA88841F69CC53DFC12Z"/>
      <w:r>
        <w:rPr>
          <w:color w:val="2B579A"/>
          <w:shd w:val="clear" w:color="auto" w:fill="E6E6E6"/>
        </w:rPr>
        <w:fldChar w:fldCharType="separate"/>
      </w:r>
      <w:bookmarkEnd w:id="37"/>
      <w:r w:rsidRPr="086C9402">
        <w:rPr>
          <w:rStyle w:val="Mention"/>
          <w:noProof/>
        </w:rPr>
        <w:t>@Lucia Casarin</w:t>
      </w:r>
      <w:r>
        <w:rPr>
          <w:color w:val="2B579A"/>
          <w:shd w:val="clear" w:color="auto" w:fill="E6E6E6"/>
        </w:rPr>
        <w:fldChar w:fldCharType="end"/>
      </w:r>
      <w:r>
        <w:t xml:space="preserve"> can help.</w:t>
      </w:r>
      <w:r>
        <w:annotationRef/>
      </w:r>
    </w:p>
  </w:comment>
  <w:comment w:id="31" w:author="Anusha Ramakrishnan" w:date="2023-09-28T12:18:00Z" w:initials="AR">
    <w:p w14:paraId="2B2C7020" w14:textId="55D5EE50" w:rsidR="086C9402" w:rsidRDefault="086C9402">
      <w:r>
        <w:t>Added some language here - @lucia to confirm / add</w:t>
      </w:r>
      <w:r>
        <w:annotationRef/>
      </w:r>
    </w:p>
  </w:comment>
  <w:comment w:id="32" w:author="Lucia Casarin" w:date="2023-10-02T11:54:00Z" w:initials="LC">
    <w:p w14:paraId="70296DE5" w14:textId="1C8D9122" w:rsidR="086C9402" w:rsidRDefault="086C9402">
      <w:r>
        <w:t>sentence is good ! I just modified a bit, see if you like</w:t>
      </w:r>
      <w:r>
        <w:annotationRef/>
      </w:r>
    </w:p>
  </w:comment>
  <w:comment w:id="33" w:author="Lucia Casarin" w:date="2023-10-02T12:31:00Z" w:initials="LC">
    <w:p w14:paraId="4E6F68A3" w14:textId="08832C97" w:rsidR="086C9402" w:rsidRDefault="086C9402">
      <w:r>
        <w:t>Added also something from OECS. We can also add something on Kenya (see if you like, I recycled the text for the UN innovation update)</w:t>
      </w:r>
      <w:r>
        <w:annotationRef/>
      </w:r>
    </w:p>
    <w:p w14:paraId="02F992E8" w14:textId="42B2548F" w:rsidR="086C9402" w:rsidRDefault="086C9402"/>
  </w:comment>
  <w:comment w:id="39" w:author="Anusha Ramakrishnan" w:date="2023-09-29T10:41:00Z" w:initials="AR">
    <w:p w14:paraId="15A13FCB" w14:textId="586118E8" w:rsidR="086C9402" w:rsidRDefault="086C9402">
      <w:r>
        <w:rPr>
          <w:color w:val="2B579A"/>
          <w:shd w:val="clear" w:color="auto" w:fill="E6E6E6"/>
        </w:rPr>
        <w:fldChar w:fldCharType="begin"/>
      </w:r>
      <w:r>
        <w:instrText xml:space="preserve"> HYPERLINK "mailto:lcasarin@unicef.org"</w:instrText>
      </w:r>
      <w:r>
        <w:rPr>
          <w:color w:val="2B579A"/>
          <w:shd w:val="clear" w:color="auto" w:fill="E6E6E6"/>
        </w:rPr>
      </w:r>
      <w:bookmarkStart w:id="45" w:name="_@_0E026EC65DA64E189E7E245623A7C9C7Z"/>
      <w:r>
        <w:rPr>
          <w:color w:val="2B579A"/>
          <w:shd w:val="clear" w:color="auto" w:fill="E6E6E6"/>
        </w:rPr>
        <w:fldChar w:fldCharType="separate"/>
      </w:r>
      <w:bookmarkEnd w:id="45"/>
      <w:r w:rsidRPr="086C9402">
        <w:rPr>
          <w:rStyle w:val="Mention"/>
          <w:noProof/>
        </w:rPr>
        <w:t>@Lucia Casarin</w:t>
      </w:r>
      <w:r>
        <w:rPr>
          <w:color w:val="2B579A"/>
          <w:shd w:val="clear" w:color="auto" w:fill="E6E6E6"/>
        </w:rPr>
        <w:fldChar w:fldCharType="end"/>
      </w:r>
      <w:r>
        <w:t xml:space="preserve"> </w:t>
      </w:r>
      <w:r>
        <w:annotationRef/>
      </w:r>
    </w:p>
  </w:comment>
  <w:comment w:id="83" w:author="Aditi Poddar" w:date="2023-09-26T16:04:00Z" w:initials="AP">
    <w:p w14:paraId="21D83ADD" w14:textId="736EBCCC" w:rsidR="086C9402" w:rsidRDefault="086C9402">
      <w:r>
        <w:t>This example is good but we need to reduce it to one para - it's too long. Also if we can find a way to say that our technical support helped reduce costs etc. and being vague about who connected the schools, that would be best.</w:t>
      </w:r>
      <w:r>
        <w:annotationRef/>
      </w:r>
    </w:p>
  </w:comment>
  <w:comment w:id="84" w:author="Lema Zekrya" w:date="2023-09-26T17:18:00Z" w:initials="LZ">
    <w:p w14:paraId="5EDE5678" w14:textId="1F475F66" w:rsidR="086C9402" w:rsidRDefault="086C9402">
      <w:r>
        <w:rPr>
          <w:color w:val="2B579A"/>
          <w:shd w:val="clear" w:color="auto" w:fill="E6E6E6"/>
        </w:rPr>
        <w:fldChar w:fldCharType="begin"/>
      </w:r>
      <w:r>
        <w:instrText xml:space="preserve"> HYPERLINK "mailto:apoddar@unicef.org"</w:instrText>
      </w:r>
      <w:r>
        <w:rPr>
          <w:color w:val="2B579A"/>
          <w:shd w:val="clear" w:color="auto" w:fill="E6E6E6"/>
        </w:rPr>
      </w:r>
      <w:bookmarkStart w:id="86" w:name="_@_1003BC2C69B04429B7C213A67554E00BZ"/>
      <w:r>
        <w:rPr>
          <w:color w:val="2B579A"/>
          <w:shd w:val="clear" w:color="auto" w:fill="E6E6E6"/>
        </w:rPr>
        <w:fldChar w:fldCharType="separate"/>
      </w:r>
      <w:bookmarkEnd w:id="86"/>
      <w:r w:rsidRPr="086C9402">
        <w:rPr>
          <w:rStyle w:val="Mention"/>
          <w:noProof/>
        </w:rPr>
        <w:t>@Aditi Poddar</w:t>
      </w:r>
      <w:r>
        <w:rPr>
          <w:color w:val="2B579A"/>
          <w:shd w:val="clear" w:color="auto" w:fill="E6E6E6"/>
        </w:rPr>
        <w:fldChar w:fldCharType="end"/>
      </w:r>
      <w:r>
        <w:t xml:space="preserve"> Why does this need to be shortened? I know it's not my country, but it's to understand what this document is going to be used for. AI is going to publish some of the stories at different times or all the stories in one go (hence the need to keep it short?) </w:t>
      </w:r>
      <w:r>
        <w:annotationRef/>
      </w:r>
    </w:p>
  </w:comment>
  <w:comment w:id="85" w:author="Anusha Ramakrishnan" w:date="2023-09-28T12:27:00Z" w:initials="AR">
    <w:p w14:paraId="33E5A388" w14:textId="7A02EFD0" w:rsidR="086C9402" w:rsidRDefault="086C9402">
      <w:r>
        <w:t>Shortened</w:t>
      </w:r>
      <w:r>
        <w:annotationRef/>
      </w:r>
    </w:p>
  </w:comment>
  <w:comment w:id="112" w:author="Anusha Ramakrishnan" w:date="2023-09-25T14:54:00Z" w:initials="AR">
    <w:p w14:paraId="43FF704D" w14:textId="17DA77A2" w:rsidR="086C9402" w:rsidRDefault="086C9402">
      <w:r>
        <w:t xml:space="preserve">Should we mention all our work under accelerate? - </w:t>
      </w:r>
      <w:r>
        <w:rPr>
          <w:color w:val="2B579A"/>
          <w:shd w:val="clear" w:color="auto" w:fill="E6E6E6"/>
        </w:rPr>
        <w:fldChar w:fldCharType="begin"/>
      </w:r>
      <w:r>
        <w:instrText xml:space="preserve"> HYPERLINK "mailto:apoddar@unicef.org"</w:instrText>
      </w:r>
      <w:r>
        <w:rPr>
          <w:color w:val="2B579A"/>
          <w:shd w:val="clear" w:color="auto" w:fill="E6E6E6"/>
        </w:rPr>
      </w:r>
      <w:bookmarkStart w:id="115" w:name="_@_B9EC205E32F146D2956834A9B03CA14CZ"/>
      <w:r>
        <w:rPr>
          <w:color w:val="2B579A"/>
          <w:shd w:val="clear" w:color="auto" w:fill="E6E6E6"/>
        </w:rPr>
        <w:fldChar w:fldCharType="separate"/>
      </w:r>
      <w:bookmarkEnd w:id="115"/>
      <w:r>
        <w:rPr>
          <w:rStyle w:val="Mention"/>
          <w:noProof/>
        </w:rPr>
        <w:t>@Aditi Poddar</w:t>
      </w:r>
      <w:r>
        <w:rPr>
          <w:color w:val="2B579A"/>
          <w:shd w:val="clear" w:color="auto" w:fill="E6E6E6"/>
        </w:rPr>
        <w:fldChar w:fldCharType="end"/>
      </w:r>
      <w:r>
        <w:t xml:space="preserve"> </w:t>
      </w:r>
      <w:r>
        <w:annotationRef/>
      </w:r>
    </w:p>
  </w:comment>
  <w:comment w:id="113" w:author="Aditi Poddar" w:date="2023-09-26T16:08:00Z" w:initials="AP">
    <w:p w14:paraId="6500D05D" w14:textId="7D9009DA" w:rsidR="086C9402" w:rsidRDefault="086C9402">
      <w:r>
        <w:t>All these are not about unlocking finance, but more about technical support on procurement. I think you can use them to highlight how Giga can provide this support in different settings, without highlighting the financial support we gave. These exmaples can be short - a couple of lines each.</w:t>
      </w:r>
      <w:r>
        <w:annotationRef/>
      </w:r>
    </w:p>
  </w:comment>
  <w:comment w:id="114" w:author="Anusha Ramakrishnan" w:date="2023-09-29T10:43:00Z" w:initials="AR">
    <w:p w14:paraId="313F7D84" w14:textId="1D8DD554" w:rsidR="086C9402" w:rsidRDefault="086C9402">
      <w:r>
        <w:rPr>
          <w:color w:val="2B579A"/>
          <w:shd w:val="clear" w:color="auto" w:fill="E6E6E6"/>
        </w:rPr>
        <w:fldChar w:fldCharType="begin"/>
      </w:r>
      <w:r>
        <w:instrText xml:space="preserve"> HYPERLINK "mailto:apoddar@unicef.org"</w:instrText>
      </w:r>
      <w:r>
        <w:rPr>
          <w:color w:val="2B579A"/>
          <w:shd w:val="clear" w:color="auto" w:fill="E6E6E6"/>
        </w:rPr>
      </w:r>
      <w:bookmarkStart w:id="116" w:name="_@_6B27C93D304748C2BDC89287BF1E33DDZ"/>
      <w:r>
        <w:rPr>
          <w:color w:val="2B579A"/>
          <w:shd w:val="clear" w:color="auto" w:fill="E6E6E6"/>
        </w:rPr>
        <w:fldChar w:fldCharType="separate"/>
      </w:r>
      <w:bookmarkEnd w:id="116"/>
      <w:r w:rsidRPr="086C9402">
        <w:rPr>
          <w:rStyle w:val="Mention"/>
          <w:noProof/>
        </w:rPr>
        <w:t>@Aditi Poddar</w:t>
      </w:r>
      <w:r>
        <w:rPr>
          <w:color w:val="2B579A"/>
          <w:shd w:val="clear" w:color="auto" w:fill="E6E6E6"/>
        </w:rPr>
        <w:fldChar w:fldCharType="end"/>
      </w:r>
      <w:r>
        <w:t xml:space="preserve"> to check these stories</w:t>
      </w:r>
      <w:r>
        <w:annotationRef/>
      </w:r>
    </w:p>
  </w:comment>
  <w:comment w:id="172" w:author="Aditi Poddar" w:date="2023-09-29T16:30:00Z" w:initials="AP">
    <w:p w14:paraId="5954DB51" w14:textId="1B27B31D" w:rsidR="086C9402" w:rsidRDefault="086C9402">
      <w:r>
        <w:rPr>
          <w:color w:val="2B579A"/>
          <w:shd w:val="clear" w:color="auto" w:fill="E6E6E6"/>
        </w:rPr>
        <w:fldChar w:fldCharType="begin"/>
      </w:r>
      <w:r>
        <w:instrText xml:space="preserve"> HYPERLINK "mailto:jarchundia@unicef.org"</w:instrText>
      </w:r>
      <w:r>
        <w:rPr>
          <w:color w:val="2B579A"/>
          <w:shd w:val="clear" w:color="auto" w:fill="E6E6E6"/>
        </w:rPr>
      </w:r>
      <w:bookmarkStart w:id="181" w:name="_@_A7BA19FDD2BE4C9D8491D069AF9B4E19Z"/>
      <w:r>
        <w:rPr>
          <w:color w:val="2B579A"/>
          <w:shd w:val="clear" w:color="auto" w:fill="E6E6E6"/>
        </w:rPr>
        <w:fldChar w:fldCharType="separate"/>
      </w:r>
      <w:bookmarkEnd w:id="181"/>
      <w:r w:rsidRPr="086C9402">
        <w:rPr>
          <w:rStyle w:val="Mention"/>
          <w:noProof/>
        </w:rPr>
        <w:t>@Jaime Archundia</w:t>
      </w:r>
      <w:r>
        <w:rPr>
          <w:color w:val="2B579A"/>
          <w:shd w:val="clear" w:color="auto" w:fill="E6E6E6"/>
        </w:rPr>
        <w:fldChar w:fldCharType="end"/>
      </w:r>
      <w:r>
        <w:t xml:space="preserve"> this isn't true right? </w:t>
      </w:r>
      <w:r>
        <w:rPr>
          <w:color w:val="2B579A"/>
          <w:shd w:val="clear" w:color="auto" w:fill="E6E6E6"/>
        </w:rPr>
        <w:fldChar w:fldCharType="begin"/>
      </w:r>
      <w:r>
        <w:instrText xml:space="preserve"> HYPERLINK "mailto:atan@unicef.org"</w:instrText>
      </w:r>
      <w:r>
        <w:rPr>
          <w:color w:val="2B579A"/>
          <w:shd w:val="clear" w:color="auto" w:fill="E6E6E6"/>
        </w:rPr>
      </w:r>
      <w:bookmarkStart w:id="182" w:name="_@_6CDE58E88307470F957B2E7DF0EFE753Z"/>
      <w:r>
        <w:rPr>
          <w:color w:val="2B579A"/>
          <w:shd w:val="clear" w:color="auto" w:fill="E6E6E6"/>
        </w:rPr>
        <w:fldChar w:fldCharType="separate"/>
      </w:r>
      <w:bookmarkEnd w:id="182"/>
      <w:r w:rsidRPr="086C9402">
        <w:rPr>
          <w:rStyle w:val="Mention"/>
          <w:noProof/>
        </w:rPr>
        <w:t>@Aildrene Israel Tan</w:t>
      </w:r>
      <w:r>
        <w:rPr>
          <w:color w:val="2B579A"/>
          <w:shd w:val="clear" w:color="auto" w:fill="E6E6E6"/>
        </w:rPr>
        <w:fldChar w:fldCharType="end"/>
      </w:r>
      <w:r>
        <w:t xml:space="preserve"> the story in Kyrgyztan is just that we helped connect some of the hardest to connect schools? Could you both confirm what we can highlight as Giga impact in Kyr?</w:t>
      </w:r>
      <w:r>
        <w:annotationRef/>
      </w:r>
    </w:p>
  </w:comment>
  <w:comment w:id="173" w:author="Jaime Archundia" w:date="2023-09-29T16:48:00Z" w:initials="JA">
    <w:p w14:paraId="5197E991" w14:textId="5B7DB035" w:rsidR="086C9402" w:rsidRDefault="086C9402">
      <w:r>
        <w:t>This is true. We worked with ISOC Kyrgyzstan to deliver school connectivity to very hard to reach areas, and they implemented a business model for extending the connectivity in some of those villages to the community. This was done through a PCA agreement, they delivered a handbook with the experiences in doing this work, but we decided not to publish it as it is mostly internal lessons. There are several stories about this work already online.</w:t>
      </w:r>
      <w:r>
        <w:annotationRef/>
      </w:r>
    </w:p>
    <w:p w14:paraId="1026A960" w14:textId="3CCE51EF" w:rsidR="086C9402" w:rsidRDefault="086C9402"/>
  </w:comment>
  <w:comment w:id="198" w:author="Aditi Poddar" w:date="2023-09-29T16:31:00Z" w:initials="AP">
    <w:p w14:paraId="20AA3E29" w14:textId="1D8E3389" w:rsidR="086C9402" w:rsidRDefault="086C9402">
      <w:r>
        <w:t xml:space="preserve">Did this happen </w:t>
      </w:r>
      <w:r>
        <w:rPr>
          <w:color w:val="2B579A"/>
          <w:shd w:val="clear" w:color="auto" w:fill="E6E6E6"/>
        </w:rPr>
        <w:fldChar w:fldCharType="begin"/>
      </w:r>
      <w:r>
        <w:instrText xml:space="preserve"> HYPERLINK "mailto:lzekrya@unicef.org"</w:instrText>
      </w:r>
      <w:r>
        <w:rPr>
          <w:color w:val="2B579A"/>
          <w:shd w:val="clear" w:color="auto" w:fill="E6E6E6"/>
        </w:rPr>
      </w:r>
      <w:bookmarkStart w:id="202" w:name="_@_5F993A5BDA08457CAE3420B9C3A2ECAFZ"/>
      <w:r>
        <w:rPr>
          <w:color w:val="2B579A"/>
          <w:shd w:val="clear" w:color="auto" w:fill="E6E6E6"/>
        </w:rPr>
        <w:fldChar w:fldCharType="separate"/>
      </w:r>
      <w:bookmarkEnd w:id="202"/>
      <w:r w:rsidRPr="086C9402">
        <w:rPr>
          <w:rStyle w:val="Mention"/>
          <w:noProof/>
        </w:rPr>
        <w:t>@Lema Zekrya</w:t>
      </w:r>
      <w:r>
        <w:rPr>
          <w:color w:val="2B579A"/>
          <w:shd w:val="clear" w:color="auto" w:fill="E6E6E6"/>
        </w:rPr>
        <w:fldChar w:fldCharType="end"/>
      </w:r>
      <w:r>
        <w:t xml:space="preserve"> </w:t>
      </w:r>
      <w:r>
        <w:rPr>
          <w:color w:val="2B579A"/>
          <w:shd w:val="clear" w:color="auto" w:fill="E6E6E6"/>
        </w:rPr>
        <w:fldChar w:fldCharType="begin"/>
      </w:r>
      <w:r>
        <w:instrText xml:space="preserve"> HYPERLINK "mailto:jarchundia@unicef.org"</w:instrText>
      </w:r>
      <w:r>
        <w:rPr>
          <w:color w:val="2B579A"/>
          <w:shd w:val="clear" w:color="auto" w:fill="E6E6E6"/>
        </w:rPr>
      </w:r>
      <w:bookmarkStart w:id="203" w:name="_@_AF8A937549334BB0826EFDB99CCF37CDZ"/>
      <w:r>
        <w:rPr>
          <w:color w:val="2B579A"/>
          <w:shd w:val="clear" w:color="auto" w:fill="E6E6E6"/>
        </w:rPr>
        <w:fldChar w:fldCharType="separate"/>
      </w:r>
      <w:bookmarkEnd w:id="203"/>
      <w:r w:rsidRPr="086C9402">
        <w:rPr>
          <w:rStyle w:val="Mention"/>
          <w:noProof/>
        </w:rPr>
        <w:t>@Jaime Archundia</w:t>
      </w:r>
      <w:r>
        <w:rPr>
          <w:color w:val="2B579A"/>
          <w:shd w:val="clear" w:color="auto" w:fill="E6E6E6"/>
        </w:rPr>
        <w:fldChar w:fldCharType="end"/>
      </w:r>
      <w:r>
        <w:t xml:space="preserve"> ?</w:t>
      </w:r>
      <w:r>
        <w:annotationRef/>
      </w:r>
    </w:p>
  </w:comment>
  <w:comment w:id="199" w:author="Lema Zekrya" w:date="2023-09-29T16:40:00Z" w:initials="LZ">
    <w:p w14:paraId="757A3734" w14:textId="586FD1E4" w:rsidR="086C9402" w:rsidRDefault="086C9402">
      <w:r>
        <w:t xml:space="preserve">I am not sure. Let me check if Marta is still online. </w:t>
      </w:r>
      <w:r>
        <w:annotationRef/>
      </w:r>
    </w:p>
  </w:comment>
  <w:comment w:id="200" w:author="Jaime Archundia" w:date="2023-09-29T16:46:00Z" w:initials="JA">
    <w:p w14:paraId="10C90746" w14:textId="16A6A49C" w:rsidR="086C9402" w:rsidRDefault="086C9402">
      <w:r>
        <w:t>To the best of my knowledge, I think this didn't happen. Not sure if the CO did something else</w:t>
      </w:r>
      <w:r>
        <w:annotationRef/>
      </w:r>
    </w:p>
  </w:comment>
  <w:comment w:id="188" w:author="Lema Zekrya" w:date="2023-09-26T17:19:00Z" w:initials="LZ">
    <w:p w14:paraId="2403AD22" w14:textId="039A4479" w:rsidR="086C9402" w:rsidRDefault="086C9402">
      <w:r>
        <w:rPr>
          <w:color w:val="2B579A"/>
          <w:shd w:val="clear" w:color="auto" w:fill="E6E6E6"/>
        </w:rPr>
        <w:fldChar w:fldCharType="begin"/>
      </w:r>
      <w:r>
        <w:instrText xml:space="preserve"> HYPERLINK "mailto:apoddar@unicef.org"</w:instrText>
      </w:r>
      <w:r>
        <w:rPr>
          <w:color w:val="2B579A"/>
          <w:shd w:val="clear" w:color="auto" w:fill="E6E6E6"/>
        </w:rPr>
      </w:r>
      <w:bookmarkStart w:id="208" w:name="_@_2672F91DA56F40BEA152CE24D9EDFD0EZ"/>
      <w:r>
        <w:rPr>
          <w:color w:val="2B579A"/>
          <w:shd w:val="clear" w:color="auto" w:fill="E6E6E6"/>
        </w:rPr>
        <w:fldChar w:fldCharType="separate"/>
      </w:r>
      <w:bookmarkEnd w:id="208"/>
      <w:r w:rsidRPr="086C9402">
        <w:rPr>
          <w:rStyle w:val="Mention"/>
          <w:noProof/>
        </w:rPr>
        <w:t>@Aditi Poddar</w:t>
      </w:r>
      <w:r>
        <w:rPr>
          <w:color w:val="2B579A"/>
          <w:shd w:val="clear" w:color="auto" w:fill="E6E6E6"/>
        </w:rPr>
        <w:fldChar w:fldCharType="end"/>
      </w:r>
      <w:r>
        <w:t xml:space="preserve"> This is the latest info on El Salvador. </w:t>
      </w:r>
      <w:r>
        <w:annotationRef/>
      </w:r>
    </w:p>
    <w:p w14:paraId="24F270EA" w14:textId="3A6E9CDE" w:rsidR="086C9402" w:rsidRDefault="086C9402">
      <w:r>
        <w:t xml:space="preserve">But should I ask the CO to review and verify that it's still correct? Or will AI be doing that? </w:t>
      </w:r>
    </w:p>
  </w:comment>
  <w:comment w:id="189" w:author="Lema Zekrya" w:date="2023-09-26T17:20:00Z" w:initials="LZ">
    <w:p w14:paraId="0A159D65" w14:textId="75813086" w:rsidR="086C9402" w:rsidRDefault="086C9402">
      <w:r>
        <w:t>I doubt things will have changed much, but before we publish something, shouldn't we run it by the CO to triple-check?</w:t>
      </w:r>
      <w:r>
        <w:annotationRef/>
      </w:r>
    </w:p>
  </w:comment>
  <w:comment w:id="190" w:author="Aditi Poddar" w:date="2023-09-27T08:48:00Z" w:initials="AP">
    <w:p w14:paraId="15BA24F9" w14:textId="5C1E175D" w:rsidR="086C9402" w:rsidRDefault="086C9402">
      <w:r>
        <w:t>this is not going to be published - it is in our internal materials for attracting countries. We are going to send it to Bangladesh CO. We dont need to check with ES CO.</w:t>
      </w:r>
      <w:r>
        <w:annotationRef/>
      </w:r>
    </w:p>
  </w:comment>
  <w:comment w:id="191" w:author="Lema Zekrya" w:date="2023-09-27T10:47:00Z" w:initials="LZ">
    <w:p w14:paraId="70520248" w14:textId="69CFEAE5" w:rsidR="086C9402" w:rsidRDefault="086C9402">
      <w:r>
        <w:t xml:space="preserve">Perfect! understood. </w:t>
      </w:r>
      <w:r>
        <w:annotationRef/>
      </w:r>
    </w:p>
  </w:comment>
  <w:comment w:id="230" w:author="Anusha Ramakrishnan" w:date="2023-09-25T14:39:00Z" w:initials="AR">
    <w:p w14:paraId="45158B9D" w14:textId="6DA056EA" w:rsidR="5A196FE3" w:rsidRDefault="5A196FE3">
      <w:r>
        <w:t xml:space="preserve">Need more details on Giga's role in unlocking this funding. </w:t>
      </w:r>
      <w:r>
        <w:rPr>
          <w:color w:val="2B579A"/>
          <w:shd w:val="clear" w:color="auto" w:fill="E6E6E6"/>
        </w:rPr>
        <w:fldChar w:fldCharType="begin"/>
      </w:r>
      <w:r>
        <w:instrText xml:space="preserve"> HYPERLINK "mailto:apoddar@unicef.org"</w:instrText>
      </w:r>
      <w:r>
        <w:rPr>
          <w:color w:val="2B579A"/>
          <w:shd w:val="clear" w:color="auto" w:fill="E6E6E6"/>
        </w:rPr>
      </w:r>
      <w:bookmarkStart w:id="231" w:name="_@_C548CE658D5B440B9C8932A2C63A0AEBZ"/>
      <w:r>
        <w:rPr>
          <w:color w:val="2B579A"/>
          <w:shd w:val="clear" w:color="auto" w:fill="E6E6E6"/>
        </w:rPr>
        <w:fldChar w:fldCharType="separate"/>
      </w:r>
      <w:bookmarkEnd w:id="231"/>
      <w:r w:rsidRPr="5A196FE3">
        <w:rPr>
          <w:rStyle w:val="Mention"/>
          <w:noProof/>
        </w:rPr>
        <w:t>@Aditi Poddar</w:t>
      </w:r>
      <w:r>
        <w:rPr>
          <w:color w:val="2B579A"/>
          <w:shd w:val="clear" w:color="auto" w:fill="E6E6E6"/>
        </w:rPr>
        <w:fldChar w:fldCharType="end"/>
      </w:r>
      <w:r>
        <w:t xml:space="preserve"> </w:t>
      </w:r>
      <w:r>
        <w:annotationRef/>
      </w:r>
      <w:r>
        <w:annotationRef/>
      </w:r>
    </w:p>
  </w:comment>
  <w:comment w:id="232" w:author="Anusha Ramakrishnan" w:date="2023-09-25T14:40:00Z" w:initials="AR">
    <w:p w14:paraId="0FF5182F" w14:textId="15EBA867" w:rsidR="5A196FE3" w:rsidRDefault="5A196FE3">
      <w:r>
        <w:t xml:space="preserve">Need more details - when? What was Giga's role. </w:t>
      </w:r>
      <w:r>
        <w:rPr>
          <w:color w:val="2B579A"/>
          <w:shd w:val="clear" w:color="auto" w:fill="E6E6E6"/>
        </w:rPr>
        <w:fldChar w:fldCharType="begin"/>
      </w:r>
      <w:r>
        <w:instrText xml:space="preserve"> HYPERLINK "mailto:apoddar@unicef.org"</w:instrText>
      </w:r>
      <w:r>
        <w:rPr>
          <w:color w:val="2B579A"/>
          <w:shd w:val="clear" w:color="auto" w:fill="E6E6E6"/>
        </w:rPr>
      </w:r>
      <w:bookmarkStart w:id="233" w:name="_@_3C1728AEB8AC485598EF20C3017A23CEZ"/>
      <w:r>
        <w:rPr>
          <w:color w:val="2B579A"/>
          <w:shd w:val="clear" w:color="auto" w:fill="E6E6E6"/>
        </w:rPr>
        <w:fldChar w:fldCharType="separate"/>
      </w:r>
      <w:bookmarkEnd w:id="233"/>
      <w:r w:rsidRPr="5A196FE3">
        <w:rPr>
          <w:rStyle w:val="Mention"/>
          <w:noProof/>
        </w:rPr>
        <w:t>@Aditi Poddar</w:t>
      </w:r>
      <w:r>
        <w:rPr>
          <w:color w:val="2B579A"/>
          <w:shd w:val="clear" w:color="auto" w:fill="E6E6E6"/>
        </w:rPr>
        <w:fldChar w:fldCharType="end"/>
      </w:r>
      <w:r>
        <w:t xml:space="preserve"> </w:t>
      </w:r>
      <w:r>
        <w:annotationRef/>
      </w:r>
      <w:r>
        <w:annotationRef/>
      </w:r>
    </w:p>
  </w:comment>
  <w:comment w:id="234" w:author="Aditi Poddar" w:date="2023-09-26T16:04:00Z" w:initials="AP">
    <w:p w14:paraId="6CB277C9" w14:textId="73F6AE6C" w:rsidR="086C9402" w:rsidRDefault="086C9402">
      <w:r>
        <w:t xml:space="preserve">this should go right at the end of this section rather than the beginning. I don't want to freak people out. </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2639AEF" w15:done="0"/>
  <w15:commentEx w15:paraId="75AA0043" w15:paraIdParent="72639AEF" w15:done="0"/>
  <w15:commentEx w15:paraId="5AB9B7AA" w15:done="1"/>
  <w15:commentEx w15:paraId="5A462804" w15:done="1"/>
  <w15:commentEx w15:paraId="3E8B1EE1" w15:paraIdParent="5A462804" w15:done="1"/>
  <w15:commentEx w15:paraId="18D154E0" w15:paraIdParent="5A462804" w15:done="1"/>
  <w15:commentEx w15:paraId="752B5E6C" w15:paraIdParent="5A462804" w15:done="1"/>
  <w15:commentEx w15:paraId="76887905" w15:done="1"/>
  <w15:commentEx w15:paraId="493CB162" w15:paraIdParent="76887905" w15:done="1"/>
  <w15:commentEx w15:paraId="6B18EE3F" w15:paraIdParent="76887905" w15:done="1"/>
  <w15:commentEx w15:paraId="2DB482FC" w15:done="0"/>
  <w15:commentEx w15:paraId="645A0225" w15:paraIdParent="2DB482FC" w15:done="0"/>
  <w15:commentEx w15:paraId="2B5DA5B4" w15:done="1"/>
  <w15:commentEx w15:paraId="4BD0BED6" w15:done="0"/>
  <w15:commentEx w15:paraId="2B2C7020" w15:paraIdParent="4BD0BED6" w15:done="0"/>
  <w15:commentEx w15:paraId="70296DE5" w15:paraIdParent="4BD0BED6" w15:done="0"/>
  <w15:commentEx w15:paraId="02F992E8" w15:paraIdParent="4BD0BED6" w15:done="0"/>
  <w15:commentEx w15:paraId="15A13FCB" w15:done="1"/>
  <w15:commentEx w15:paraId="21D83ADD" w15:done="1"/>
  <w15:commentEx w15:paraId="5EDE5678" w15:paraIdParent="21D83ADD" w15:done="1"/>
  <w15:commentEx w15:paraId="33E5A388" w15:paraIdParent="21D83ADD" w15:done="1"/>
  <w15:commentEx w15:paraId="43FF704D" w15:done="1"/>
  <w15:commentEx w15:paraId="6500D05D" w15:paraIdParent="43FF704D" w15:done="1"/>
  <w15:commentEx w15:paraId="313F7D84" w15:done="0"/>
  <w15:commentEx w15:paraId="5954DB51" w15:done="0"/>
  <w15:commentEx w15:paraId="1026A960" w15:paraIdParent="5954DB51" w15:done="0"/>
  <w15:commentEx w15:paraId="20AA3E29" w15:done="0"/>
  <w15:commentEx w15:paraId="757A3734" w15:paraIdParent="20AA3E29" w15:done="0"/>
  <w15:commentEx w15:paraId="10C90746" w15:paraIdParent="20AA3E29" w15:done="0"/>
  <w15:commentEx w15:paraId="24F270EA" w15:done="1"/>
  <w15:commentEx w15:paraId="0A159D65" w15:paraIdParent="24F270EA" w15:done="1"/>
  <w15:commentEx w15:paraId="15BA24F9" w15:paraIdParent="24F270EA" w15:done="1"/>
  <w15:commentEx w15:paraId="70520248" w15:paraIdParent="24F270EA" w15:done="1"/>
  <w15:commentEx w15:paraId="45158B9D" w15:done="1"/>
  <w15:commentEx w15:paraId="0FF5182F" w15:done="1"/>
  <w15:commentEx w15:paraId="6CB277C9"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5A7111A5" w16cex:dateUtc="2023-09-26T19:24:00Z"/>
  <w16cex:commentExtensible w16cex:durableId="080281CC" w16cex:dateUtc="2023-09-27T18:39:00Z"/>
  <w16cex:commentExtensible w16cex:durableId="42D13186" w16cex:dateUtc="2023-09-29T20:10:00Z"/>
  <w16cex:commentExtensible w16cex:durableId="47104CF4" w16cex:dateUtc="2023-09-26T19:14:00Z"/>
  <w16cex:commentExtensible w16cex:durableId="7C065D19" w16cex:dateUtc="2023-09-29T09:13:00Z"/>
  <w16cex:commentExtensible w16cex:durableId="107AD00C" w16cex:dateUtc="2023-09-29T09:16:00Z"/>
  <w16cex:commentExtensible w16cex:durableId="428C70C1" w16cex:dateUtc="2023-09-29T09:37:00Z"/>
  <w16cex:commentExtensible w16cex:durableId="6AEAA856" w16cex:dateUtc="2023-09-26T19:18:00Z"/>
  <w16cex:commentExtensible w16cex:durableId="776C3E06" w16cex:dateUtc="2023-09-28T15:42:00Z"/>
  <w16cex:commentExtensible w16cex:durableId="76B80FC7" w16cex:dateUtc="2023-09-29T09:08:00Z"/>
  <w16cex:commentExtensible w16cex:durableId="618E1EFF" w16cex:dateUtc="2023-09-26T19:28:00Z"/>
  <w16cex:commentExtensible w16cex:durableId="02020C10" w16cex:dateUtc="2023-09-26T21:16:00Z"/>
  <w16cex:commentExtensible w16cex:durableId="1AFCA686" w16cex:dateUtc="2023-09-29T14:40:00Z"/>
  <w16cex:commentExtensible w16cex:durableId="325FA3FA" w16cex:dateUtc="2023-09-26T20:01:00Z"/>
  <w16cex:commentExtensible w16cex:durableId="56C24F81" w16cex:dateUtc="2023-09-28T16:18:00Z">
    <w16cex:extLst>
      <w16:ext xmlns:w16du="http://schemas.microsoft.com/office/word/2023/wordml/word16du" xmlns:cr="http://schemas.microsoft.com/office/comments/2020/reactions" xmlns="" w16:uri="{CE6994B0-6A32-4C9F-8C6B-6E91EDA988CE}">
        <cr:reactions xmlns:cr="http://schemas.microsoft.com/office/comments/2020/reactions">
          <cr:reaction reactionType="1">
            <cr:reactionInfo dateUtc="2023-10-02T09:52:00Z">
              <cr:user userId="S::lcasarin@unicef.org::7554f674-fd1f-4b5d-974f-57010b7d824a" userProvider="AD" userName="Lucia Casarin"/>
            </cr:reactionInfo>
          </cr:reaction>
        </cr:reactions>
      </w16:ext>
    </w16cex:extLst>
  </w16cex:commentExtensible>
  <w16cex:commentExtensible w16cex:durableId="7C62A73C" w16cex:dateUtc="2023-10-02T09:54:00Z"/>
  <w16cex:commentExtensible w16cex:durableId="61BBE967" w16cex:dateUtc="2023-10-02T10:31:00Z"/>
  <w16cex:commentExtensible w16cex:durableId="398B63BB" w16cex:dateUtc="2023-09-29T14:41:00Z"/>
  <w16cex:commentExtensible w16cex:durableId="34B58175" w16cex:dateUtc="2023-09-26T20:04:00Z"/>
  <w16cex:commentExtensible w16cex:durableId="7363A617" w16cex:dateUtc="2023-09-26T21:18:00Z"/>
  <w16cex:commentExtensible w16cex:durableId="21C43DE5" w16cex:dateUtc="2023-09-28T16:27:00Z"/>
  <w16cex:commentExtensible w16cex:durableId="50475D68" w16cex:dateUtc="2023-09-25T18:54:00Z"/>
  <w16cex:commentExtensible w16cex:durableId="0E975002" w16cex:dateUtc="2023-09-26T20:08:00Z"/>
  <w16cex:commentExtensible w16cex:durableId="055B5196" w16cex:dateUtc="2023-09-29T14:43:00Z"/>
  <w16cex:commentExtensible w16cex:durableId="4C3FC11C" w16cex:dateUtc="2023-09-29T20:30:00Z"/>
  <w16cex:commentExtensible w16cex:durableId="6E07E05F" w16cex:dateUtc="2023-09-29T20:48:00Z"/>
  <w16cex:commentExtensible w16cex:durableId="7972C6E9" w16cex:dateUtc="2023-09-29T20:31:00Z"/>
  <w16cex:commentExtensible w16cex:durableId="5CF8EC56" w16cex:dateUtc="2023-09-29T20:40:00Z"/>
  <w16cex:commentExtensible w16cex:durableId="4B8A924E" w16cex:dateUtc="2023-09-29T20:46:00Z"/>
  <w16cex:commentExtensible w16cex:durableId="7784CB83" w16cex:dateUtc="2023-09-26T21:19:00Z"/>
  <w16cex:commentExtensible w16cex:durableId="20936B4A" w16cex:dateUtc="2023-09-26T21:20:00Z"/>
  <w16cex:commentExtensible w16cex:durableId="706B890D" w16cex:dateUtc="2023-09-27T12:48:00Z"/>
  <w16cex:commentExtensible w16cex:durableId="3E3255B0" w16cex:dateUtc="2023-09-27T14:47:00Z"/>
  <w16cex:commentExtensible w16cex:durableId="08800F8C" w16cex:dateUtc="2023-09-25T18:39:00Z"/>
  <w16cex:commentExtensible w16cex:durableId="51BC4BA5" w16cex:dateUtc="2023-09-25T18:40:00Z"/>
  <w16cex:commentExtensible w16cex:durableId="4D6C8BB2" w16cex:dateUtc="2023-09-26T20: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2639AEF" w16cid:durableId="5A7111A5"/>
  <w16cid:commentId w16cid:paraId="75AA0043" w16cid:durableId="080281CC"/>
  <w16cid:commentId w16cid:paraId="5AB9B7AA" w16cid:durableId="42D13186"/>
  <w16cid:commentId w16cid:paraId="5A462804" w16cid:durableId="47104CF4"/>
  <w16cid:commentId w16cid:paraId="3E8B1EE1" w16cid:durableId="7C065D19"/>
  <w16cid:commentId w16cid:paraId="18D154E0" w16cid:durableId="107AD00C"/>
  <w16cid:commentId w16cid:paraId="752B5E6C" w16cid:durableId="428C70C1"/>
  <w16cid:commentId w16cid:paraId="76887905" w16cid:durableId="6AEAA856"/>
  <w16cid:commentId w16cid:paraId="493CB162" w16cid:durableId="776C3E06"/>
  <w16cid:commentId w16cid:paraId="6B18EE3F" w16cid:durableId="76B80FC7"/>
  <w16cid:commentId w16cid:paraId="2DB482FC" w16cid:durableId="618E1EFF"/>
  <w16cid:commentId w16cid:paraId="645A0225" w16cid:durableId="02020C10"/>
  <w16cid:commentId w16cid:paraId="2B5DA5B4" w16cid:durableId="1AFCA686"/>
  <w16cid:commentId w16cid:paraId="4BD0BED6" w16cid:durableId="325FA3FA"/>
  <w16cid:commentId w16cid:paraId="2B2C7020" w16cid:durableId="56C24F81"/>
  <w16cid:commentId w16cid:paraId="70296DE5" w16cid:durableId="7C62A73C"/>
  <w16cid:commentId w16cid:paraId="02F992E8" w16cid:durableId="61BBE967"/>
  <w16cid:commentId w16cid:paraId="15A13FCB" w16cid:durableId="398B63BB"/>
  <w16cid:commentId w16cid:paraId="21D83ADD" w16cid:durableId="34B58175"/>
  <w16cid:commentId w16cid:paraId="5EDE5678" w16cid:durableId="7363A617"/>
  <w16cid:commentId w16cid:paraId="33E5A388" w16cid:durableId="21C43DE5"/>
  <w16cid:commentId w16cid:paraId="43FF704D" w16cid:durableId="50475D68"/>
  <w16cid:commentId w16cid:paraId="6500D05D" w16cid:durableId="0E975002"/>
  <w16cid:commentId w16cid:paraId="313F7D84" w16cid:durableId="055B5196"/>
  <w16cid:commentId w16cid:paraId="5954DB51" w16cid:durableId="4C3FC11C"/>
  <w16cid:commentId w16cid:paraId="1026A960" w16cid:durableId="6E07E05F"/>
  <w16cid:commentId w16cid:paraId="20AA3E29" w16cid:durableId="7972C6E9"/>
  <w16cid:commentId w16cid:paraId="757A3734" w16cid:durableId="5CF8EC56"/>
  <w16cid:commentId w16cid:paraId="10C90746" w16cid:durableId="4B8A924E"/>
  <w16cid:commentId w16cid:paraId="24F270EA" w16cid:durableId="7784CB83"/>
  <w16cid:commentId w16cid:paraId="0A159D65" w16cid:durableId="20936B4A"/>
  <w16cid:commentId w16cid:paraId="15BA24F9" w16cid:durableId="706B890D"/>
  <w16cid:commentId w16cid:paraId="70520248" w16cid:durableId="3E3255B0"/>
  <w16cid:commentId w16cid:paraId="45158B9D" w16cid:durableId="08800F8C"/>
  <w16cid:commentId w16cid:paraId="0FF5182F" w16cid:durableId="51BC4BA5"/>
  <w16cid:commentId w16cid:paraId="6CB277C9" w16cid:durableId="4D6C8BB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42462A" w14:textId="77777777" w:rsidR="005713D4" w:rsidRDefault="005713D4">
      <w:pPr>
        <w:spacing w:after="0" w:line="240" w:lineRule="auto"/>
      </w:pPr>
      <w:r>
        <w:separator/>
      </w:r>
    </w:p>
  </w:endnote>
  <w:endnote w:type="continuationSeparator" w:id="0">
    <w:p w14:paraId="3E85E4F6" w14:textId="77777777" w:rsidR="005713D4" w:rsidRDefault="005713D4">
      <w:pPr>
        <w:spacing w:after="0" w:line="240" w:lineRule="auto"/>
      </w:pPr>
      <w:r>
        <w:continuationSeparator/>
      </w:r>
    </w:p>
  </w:endnote>
  <w:endnote w:type="continuationNotice" w:id="1">
    <w:p w14:paraId="6A719A09" w14:textId="77777777" w:rsidR="005713D4" w:rsidRDefault="005713D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86589A" w14:textId="77777777" w:rsidR="005713D4" w:rsidRDefault="005713D4">
      <w:pPr>
        <w:spacing w:after="0" w:line="240" w:lineRule="auto"/>
      </w:pPr>
      <w:r>
        <w:separator/>
      </w:r>
    </w:p>
  </w:footnote>
  <w:footnote w:type="continuationSeparator" w:id="0">
    <w:p w14:paraId="1151DC43" w14:textId="77777777" w:rsidR="005713D4" w:rsidRDefault="005713D4">
      <w:pPr>
        <w:spacing w:after="0" w:line="240" w:lineRule="auto"/>
      </w:pPr>
      <w:r>
        <w:continuationSeparator/>
      </w:r>
    </w:p>
  </w:footnote>
  <w:footnote w:type="continuationNotice" w:id="1">
    <w:p w14:paraId="01EBE90C" w14:textId="77777777" w:rsidR="005713D4" w:rsidRDefault="005713D4">
      <w:pPr>
        <w:spacing w:after="0" w:line="240" w:lineRule="auto"/>
      </w:pPr>
    </w:p>
  </w:footnote>
  <w:footnote w:id="2">
    <w:p w14:paraId="0D16235B" w14:textId="49B19794" w:rsidR="086C9402" w:rsidRDefault="086C9402" w:rsidP="086C9402">
      <w:pPr>
        <w:pStyle w:val="FootnoteText"/>
        <w:rPr>
          <w:sz w:val="16"/>
          <w:szCs w:val="16"/>
        </w:rPr>
      </w:pPr>
      <w:r w:rsidRPr="086C9402">
        <w:rPr>
          <w:rStyle w:val="FootnoteReference"/>
          <w:sz w:val="18"/>
          <w:szCs w:val="18"/>
        </w:rPr>
        <w:footnoteRef/>
      </w:r>
      <w:r w:rsidRPr="086C9402">
        <w:rPr>
          <w:sz w:val="18"/>
          <w:szCs w:val="18"/>
        </w:rPr>
        <w:t xml:space="preserve"> </w:t>
      </w:r>
      <w:r w:rsidRPr="086C9402">
        <w:rPr>
          <w:b/>
          <w:bCs/>
          <w:sz w:val="18"/>
          <w:szCs w:val="18"/>
        </w:rPr>
        <w:t>Central Asia:</w:t>
      </w:r>
      <w:r w:rsidRPr="086C9402">
        <w:rPr>
          <w:sz w:val="18"/>
          <w:szCs w:val="18"/>
        </w:rPr>
        <w:t xml:space="preserve"> Kazakhstan, Uzbekistan; East Asia &amp; Pacific: Mongolia; </w:t>
      </w:r>
      <w:r w:rsidRPr="086C9402">
        <w:rPr>
          <w:b/>
          <w:bCs/>
          <w:sz w:val="18"/>
          <w:szCs w:val="18"/>
        </w:rPr>
        <w:t xml:space="preserve">Latin America and Caribbean: </w:t>
      </w:r>
      <w:r w:rsidRPr="086C9402">
        <w:rPr>
          <w:sz w:val="18"/>
          <w:szCs w:val="18"/>
        </w:rPr>
        <w:t>Honduras, Brazil, Panama, Saint Lucia, Grenada, Saint Vincent and the Grenadines, British Virgin Islands, Anguilla, Saint Kitts and Nevis, Antigua and Barbuda, Trinidad and Tobago, Barbados;</w:t>
      </w:r>
      <w:r w:rsidRPr="086C9402">
        <w:rPr>
          <w:b/>
          <w:bCs/>
          <w:sz w:val="18"/>
          <w:szCs w:val="18"/>
        </w:rPr>
        <w:t xml:space="preserve"> Africa: </w:t>
      </w:r>
      <w:r w:rsidRPr="086C9402">
        <w:rPr>
          <w:sz w:val="18"/>
          <w:szCs w:val="18"/>
        </w:rPr>
        <w:t>Kenya, Rwanda, Sierra Leone, Botswana</w:t>
      </w:r>
    </w:p>
    <w:p w14:paraId="5E03FA96" w14:textId="5D9CB8B0" w:rsidR="086C9402" w:rsidRDefault="086C9402" w:rsidP="086C9402">
      <w:pPr>
        <w:pStyle w:val="FootnoteText"/>
      </w:pPr>
    </w:p>
  </w:footnote>
</w:footnotes>
</file>

<file path=word/intelligence2.xml><?xml version="1.0" encoding="utf-8"?>
<int2:intelligence xmlns:int2="http://schemas.microsoft.com/office/intelligence/2020/intelligence" xmlns:oel="http://schemas.microsoft.com/office/2019/extlst">
  <int2:observations>
    <int2:textHash int2:hashCode="RFtJd6CgygRtxd" int2:id="0EVKQpBc">
      <int2:state int2:value="Rejected" int2:type="AugLoop_Text_Critique"/>
    </int2:textHash>
  </int2:observations>
  <int2:intelligenceSettings/>
  <int2:onDemandWorkflows/>
</int2:intelligence>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diti Poddar">
    <w15:presenceInfo w15:providerId="AD" w15:userId="S::apoddar@unicef.org::96f2acb9-54bc-4443-b0d0-1b301d0b5b48"/>
  </w15:person>
  <w15:person w15:author="Anusha Ramakrishnan">
    <w15:presenceInfo w15:providerId="AD" w15:userId="S::aramakrishnan@unicef.org::c3e0de7a-50ac-4ee6-98c8-b9168c7af442"/>
  </w15:person>
  <w15:person w15:author="Lucia Casarin">
    <w15:presenceInfo w15:providerId="AD" w15:userId="S::lcasarin@unicef.org::7554f674-fd1f-4b5d-974f-57010b7d824a"/>
  </w15:person>
  <w15:person w15:author="Lema Zekrya">
    <w15:presenceInfo w15:providerId="AD" w15:userId="S::lzekrya@unicef.org::b2df2d80-60da-4eac-b0f6-0fbb14b3002e"/>
  </w15:person>
  <w15:person w15:author="Jaime Archundia">
    <w15:presenceInfo w15:providerId="AD" w15:userId="S::jarchundia@unicef.org::3ee3d09b-c80b-41aa-82e3-95ffc34b653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491050A"/>
    <w:rsid w:val="000B25BC"/>
    <w:rsid w:val="001475F2"/>
    <w:rsid w:val="001E0B78"/>
    <w:rsid w:val="0036B44F"/>
    <w:rsid w:val="005713D4"/>
    <w:rsid w:val="005E93DF"/>
    <w:rsid w:val="006913BE"/>
    <w:rsid w:val="0078263F"/>
    <w:rsid w:val="0087085E"/>
    <w:rsid w:val="009F2EBB"/>
    <w:rsid w:val="00B16319"/>
    <w:rsid w:val="00D44EE9"/>
    <w:rsid w:val="00D5198A"/>
    <w:rsid w:val="00DFA8C9"/>
    <w:rsid w:val="00FE0E40"/>
    <w:rsid w:val="0111AE72"/>
    <w:rsid w:val="0164BA6C"/>
    <w:rsid w:val="017C2B93"/>
    <w:rsid w:val="024B6C02"/>
    <w:rsid w:val="0259CC0C"/>
    <w:rsid w:val="0294874A"/>
    <w:rsid w:val="02BEA235"/>
    <w:rsid w:val="02D1C384"/>
    <w:rsid w:val="02FB585E"/>
    <w:rsid w:val="03D6CF7D"/>
    <w:rsid w:val="03F48C88"/>
    <w:rsid w:val="0426DB4A"/>
    <w:rsid w:val="04492B47"/>
    <w:rsid w:val="049750E7"/>
    <w:rsid w:val="05B70FCF"/>
    <w:rsid w:val="05DC7B6E"/>
    <w:rsid w:val="0602232A"/>
    <w:rsid w:val="06534461"/>
    <w:rsid w:val="06635FFD"/>
    <w:rsid w:val="0699877E"/>
    <w:rsid w:val="06D6C38A"/>
    <w:rsid w:val="07269B0D"/>
    <w:rsid w:val="072D3D2F"/>
    <w:rsid w:val="0736F36F"/>
    <w:rsid w:val="07ADEB7B"/>
    <w:rsid w:val="07ED9A3F"/>
    <w:rsid w:val="086C9402"/>
    <w:rsid w:val="088D2E2A"/>
    <w:rsid w:val="09279183"/>
    <w:rsid w:val="0947EFEE"/>
    <w:rsid w:val="099B00BF"/>
    <w:rsid w:val="09BD00B3"/>
    <w:rsid w:val="09C5447F"/>
    <w:rsid w:val="09E28C71"/>
    <w:rsid w:val="0A012B9A"/>
    <w:rsid w:val="0AAB60EF"/>
    <w:rsid w:val="0AB5777B"/>
    <w:rsid w:val="0AE58C3D"/>
    <w:rsid w:val="0B7E9ACC"/>
    <w:rsid w:val="0B94FFA7"/>
    <w:rsid w:val="0BBFE46D"/>
    <w:rsid w:val="0BC79B9D"/>
    <w:rsid w:val="0BD0209B"/>
    <w:rsid w:val="0BDFCB14"/>
    <w:rsid w:val="0BF1D2E0"/>
    <w:rsid w:val="0C0A1901"/>
    <w:rsid w:val="0C453137"/>
    <w:rsid w:val="0C5F3245"/>
    <w:rsid w:val="0CA262CC"/>
    <w:rsid w:val="0CC10B62"/>
    <w:rsid w:val="0CCA486A"/>
    <w:rsid w:val="0D1957B1"/>
    <w:rsid w:val="0D7AE4DB"/>
    <w:rsid w:val="0E1366F2"/>
    <w:rsid w:val="0EF3A33C"/>
    <w:rsid w:val="0F07C15D"/>
    <w:rsid w:val="0FC00F42"/>
    <w:rsid w:val="0FC011E3"/>
    <w:rsid w:val="0FD0D3B0"/>
    <w:rsid w:val="0FFC059D"/>
    <w:rsid w:val="0FFD9C33"/>
    <w:rsid w:val="100C4DDE"/>
    <w:rsid w:val="10103DE5"/>
    <w:rsid w:val="1039BDBF"/>
    <w:rsid w:val="108F739D"/>
    <w:rsid w:val="109BCC71"/>
    <w:rsid w:val="10BA4610"/>
    <w:rsid w:val="10C8867C"/>
    <w:rsid w:val="111AC7C6"/>
    <w:rsid w:val="1124B8FF"/>
    <w:rsid w:val="11390BC9"/>
    <w:rsid w:val="11844693"/>
    <w:rsid w:val="119DA298"/>
    <w:rsid w:val="11E564BD"/>
    <w:rsid w:val="12532A4E"/>
    <w:rsid w:val="12D74945"/>
    <w:rsid w:val="1314031D"/>
    <w:rsid w:val="134450D2"/>
    <w:rsid w:val="1353F51B"/>
    <w:rsid w:val="13894A36"/>
    <w:rsid w:val="13AD8EB8"/>
    <w:rsid w:val="13F1E6D2"/>
    <w:rsid w:val="13F4E0CD"/>
    <w:rsid w:val="14037090"/>
    <w:rsid w:val="142684C3"/>
    <w:rsid w:val="144F8836"/>
    <w:rsid w:val="1450E339"/>
    <w:rsid w:val="14577447"/>
    <w:rsid w:val="149BD0D3"/>
    <w:rsid w:val="14AA2CA4"/>
    <w:rsid w:val="14E06936"/>
    <w:rsid w:val="14EDAA1D"/>
    <w:rsid w:val="14FAF369"/>
    <w:rsid w:val="15853E4E"/>
    <w:rsid w:val="158ACB10"/>
    <w:rsid w:val="15AAE8D4"/>
    <w:rsid w:val="16145447"/>
    <w:rsid w:val="164B37E1"/>
    <w:rsid w:val="16C463E4"/>
    <w:rsid w:val="17269B71"/>
    <w:rsid w:val="1763DFB0"/>
    <w:rsid w:val="1774DC1A"/>
    <w:rsid w:val="178B7921"/>
    <w:rsid w:val="17E70842"/>
    <w:rsid w:val="17FBBC8C"/>
    <w:rsid w:val="18059A58"/>
    <w:rsid w:val="183723EC"/>
    <w:rsid w:val="18A6E690"/>
    <w:rsid w:val="18BD58F1"/>
    <w:rsid w:val="19468AC9"/>
    <w:rsid w:val="19561999"/>
    <w:rsid w:val="19BD5351"/>
    <w:rsid w:val="19E62B25"/>
    <w:rsid w:val="1A283C06"/>
    <w:rsid w:val="1A44AF7F"/>
    <w:rsid w:val="1A4C3862"/>
    <w:rsid w:val="1A82EF41"/>
    <w:rsid w:val="1AA97E11"/>
    <w:rsid w:val="1AD27A88"/>
    <w:rsid w:val="1AD388CB"/>
    <w:rsid w:val="1B05AE4F"/>
    <w:rsid w:val="1B116FAB"/>
    <w:rsid w:val="1B22F42C"/>
    <w:rsid w:val="1B24A3BB"/>
    <w:rsid w:val="1B342841"/>
    <w:rsid w:val="1B36CF61"/>
    <w:rsid w:val="1B58E14A"/>
    <w:rsid w:val="1B5F0700"/>
    <w:rsid w:val="1C280884"/>
    <w:rsid w:val="1CBA7965"/>
    <w:rsid w:val="1CBB3417"/>
    <w:rsid w:val="1CC266EB"/>
    <w:rsid w:val="1CCF2DAF"/>
    <w:rsid w:val="1CD2B854"/>
    <w:rsid w:val="1D36451C"/>
    <w:rsid w:val="1D789137"/>
    <w:rsid w:val="1D7BB4FB"/>
    <w:rsid w:val="1D95DCF5"/>
    <w:rsid w:val="1DE3F1BD"/>
    <w:rsid w:val="1E0B298D"/>
    <w:rsid w:val="1E17D513"/>
    <w:rsid w:val="1E298ABC"/>
    <w:rsid w:val="1E570478"/>
    <w:rsid w:val="1E8FFAA8"/>
    <w:rsid w:val="1E90224A"/>
    <w:rsid w:val="1EC7B4D5"/>
    <w:rsid w:val="1EE399D7"/>
    <w:rsid w:val="1F9F3B07"/>
    <w:rsid w:val="1FA60070"/>
    <w:rsid w:val="1FBD636E"/>
    <w:rsid w:val="20213EF7"/>
    <w:rsid w:val="20CD7DB7"/>
    <w:rsid w:val="20DFE3E7"/>
    <w:rsid w:val="20F620C9"/>
    <w:rsid w:val="211D0097"/>
    <w:rsid w:val="21612B7E"/>
    <w:rsid w:val="21A29ED2"/>
    <w:rsid w:val="21BD0DAD"/>
    <w:rsid w:val="21CE4884"/>
    <w:rsid w:val="221ABA61"/>
    <w:rsid w:val="22D1852D"/>
    <w:rsid w:val="231430AF"/>
    <w:rsid w:val="235598CB"/>
    <w:rsid w:val="236A18E5"/>
    <w:rsid w:val="23E99937"/>
    <w:rsid w:val="240262B0"/>
    <w:rsid w:val="24323226"/>
    <w:rsid w:val="24533341"/>
    <w:rsid w:val="246142B4"/>
    <w:rsid w:val="2498CC40"/>
    <w:rsid w:val="24C96D1E"/>
    <w:rsid w:val="24F354AA"/>
    <w:rsid w:val="252E4B39"/>
    <w:rsid w:val="25525B23"/>
    <w:rsid w:val="25616AEB"/>
    <w:rsid w:val="25A0B773"/>
    <w:rsid w:val="25D872BE"/>
    <w:rsid w:val="26059D8E"/>
    <w:rsid w:val="26140C71"/>
    <w:rsid w:val="26521A8C"/>
    <w:rsid w:val="26667A46"/>
    <w:rsid w:val="26826A80"/>
    <w:rsid w:val="26C33A16"/>
    <w:rsid w:val="26EE2B84"/>
    <w:rsid w:val="270BD5C8"/>
    <w:rsid w:val="274BE2D6"/>
    <w:rsid w:val="278450F1"/>
    <w:rsid w:val="27907310"/>
    <w:rsid w:val="27A53A48"/>
    <w:rsid w:val="27B20BD3"/>
    <w:rsid w:val="27C1DBDE"/>
    <w:rsid w:val="27D78C70"/>
    <w:rsid w:val="27E922C5"/>
    <w:rsid w:val="281A3D1B"/>
    <w:rsid w:val="283A6955"/>
    <w:rsid w:val="283F55EB"/>
    <w:rsid w:val="2894D5A3"/>
    <w:rsid w:val="28990BAD"/>
    <w:rsid w:val="28C68BCB"/>
    <w:rsid w:val="29030211"/>
    <w:rsid w:val="29576248"/>
    <w:rsid w:val="2987B1EC"/>
    <w:rsid w:val="29E147EF"/>
    <w:rsid w:val="2AB3F4FF"/>
    <w:rsid w:val="2B1A93A6"/>
    <w:rsid w:val="2B23BF9F"/>
    <w:rsid w:val="2B4B757C"/>
    <w:rsid w:val="2B7D1850"/>
    <w:rsid w:val="2C046D2A"/>
    <w:rsid w:val="2C6B5B1B"/>
    <w:rsid w:val="2C6C33F2"/>
    <w:rsid w:val="2CBDDA68"/>
    <w:rsid w:val="2CD9ED10"/>
    <w:rsid w:val="2D064638"/>
    <w:rsid w:val="2D08B55F"/>
    <w:rsid w:val="2D28FB13"/>
    <w:rsid w:val="2D374AA9"/>
    <w:rsid w:val="2D5F8014"/>
    <w:rsid w:val="2D6A9610"/>
    <w:rsid w:val="2D6F166B"/>
    <w:rsid w:val="2DBE68B3"/>
    <w:rsid w:val="2DBFEC0F"/>
    <w:rsid w:val="2E73C318"/>
    <w:rsid w:val="2EC4CB74"/>
    <w:rsid w:val="2F0ABA4C"/>
    <w:rsid w:val="2F19F685"/>
    <w:rsid w:val="2F47C2D8"/>
    <w:rsid w:val="2F554071"/>
    <w:rsid w:val="2FA8EE6E"/>
    <w:rsid w:val="30102B77"/>
    <w:rsid w:val="31864E83"/>
    <w:rsid w:val="31BE3C17"/>
    <w:rsid w:val="324AC522"/>
    <w:rsid w:val="328959FA"/>
    <w:rsid w:val="3313651A"/>
    <w:rsid w:val="344928E5"/>
    <w:rsid w:val="3491050A"/>
    <w:rsid w:val="34BD9093"/>
    <w:rsid w:val="34F5DCD9"/>
    <w:rsid w:val="350501AE"/>
    <w:rsid w:val="350F6646"/>
    <w:rsid w:val="35A9BFC8"/>
    <w:rsid w:val="35ACFC59"/>
    <w:rsid w:val="3620BC0E"/>
    <w:rsid w:val="36412145"/>
    <w:rsid w:val="364B1319"/>
    <w:rsid w:val="366F904D"/>
    <w:rsid w:val="3740DF34"/>
    <w:rsid w:val="37927807"/>
    <w:rsid w:val="37CD5E5D"/>
    <w:rsid w:val="380DEFA8"/>
    <w:rsid w:val="3811F859"/>
    <w:rsid w:val="386FADE1"/>
    <w:rsid w:val="387FFE5D"/>
    <w:rsid w:val="388F6798"/>
    <w:rsid w:val="38B0B49C"/>
    <w:rsid w:val="38B19E94"/>
    <w:rsid w:val="38C918E8"/>
    <w:rsid w:val="38DCAF95"/>
    <w:rsid w:val="38FB22D3"/>
    <w:rsid w:val="39029EB6"/>
    <w:rsid w:val="393F51D6"/>
    <w:rsid w:val="396A4E19"/>
    <w:rsid w:val="3970DE46"/>
    <w:rsid w:val="397ABA45"/>
    <w:rsid w:val="39C7FA86"/>
    <w:rsid w:val="39FB73E0"/>
    <w:rsid w:val="3A120E29"/>
    <w:rsid w:val="3A32F0E9"/>
    <w:rsid w:val="3A64E949"/>
    <w:rsid w:val="3A806D7C"/>
    <w:rsid w:val="3A871D7A"/>
    <w:rsid w:val="3A91A853"/>
    <w:rsid w:val="3AB15F35"/>
    <w:rsid w:val="3ACEAE4F"/>
    <w:rsid w:val="3B8A3546"/>
    <w:rsid w:val="3BB77E53"/>
    <w:rsid w:val="3BE92944"/>
    <w:rsid w:val="3BEEBDBF"/>
    <w:rsid w:val="3C275178"/>
    <w:rsid w:val="3C3742F6"/>
    <w:rsid w:val="3C4D5F6F"/>
    <w:rsid w:val="3C81E974"/>
    <w:rsid w:val="3CC16ACF"/>
    <w:rsid w:val="3D8D27BB"/>
    <w:rsid w:val="3D8D9BB6"/>
    <w:rsid w:val="3DA8EDE4"/>
    <w:rsid w:val="3DF7D548"/>
    <w:rsid w:val="3E09A711"/>
    <w:rsid w:val="3E22F1C1"/>
    <w:rsid w:val="3E9D202F"/>
    <w:rsid w:val="3EA4ACA5"/>
    <w:rsid w:val="3EAA5F6C"/>
    <w:rsid w:val="3EAF270E"/>
    <w:rsid w:val="3EDA838D"/>
    <w:rsid w:val="3F2E9BE6"/>
    <w:rsid w:val="3F300C9F"/>
    <w:rsid w:val="3F53DE9F"/>
    <w:rsid w:val="3F5A1F3C"/>
    <w:rsid w:val="3F68BAAA"/>
    <w:rsid w:val="3F81CF3D"/>
    <w:rsid w:val="3FFC7063"/>
    <w:rsid w:val="403A8BE7"/>
    <w:rsid w:val="404AF5B0"/>
    <w:rsid w:val="40564EBA"/>
    <w:rsid w:val="40717D55"/>
    <w:rsid w:val="408EA0C6"/>
    <w:rsid w:val="40914CDF"/>
    <w:rsid w:val="40CB8730"/>
    <w:rsid w:val="410EDF0E"/>
    <w:rsid w:val="41109117"/>
    <w:rsid w:val="4150B2DD"/>
    <w:rsid w:val="41CB47F4"/>
    <w:rsid w:val="41DC4D67"/>
    <w:rsid w:val="427B5A05"/>
    <w:rsid w:val="42B77AC1"/>
    <w:rsid w:val="42EECE20"/>
    <w:rsid w:val="42F2DE3F"/>
    <w:rsid w:val="4369E170"/>
    <w:rsid w:val="437F1313"/>
    <w:rsid w:val="43FE333A"/>
    <w:rsid w:val="440BCB8F"/>
    <w:rsid w:val="4412D00F"/>
    <w:rsid w:val="44182F68"/>
    <w:rsid w:val="4419FC95"/>
    <w:rsid w:val="447CD73B"/>
    <w:rsid w:val="4488A643"/>
    <w:rsid w:val="448A9E81"/>
    <w:rsid w:val="44A3F897"/>
    <w:rsid w:val="44FCACFE"/>
    <w:rsid w:val="454063D3"/>
    <w:rsid w:val="45460D68"/>
    <w:rsid w:val="455DCE03"/>
    <w:rsid w:val="45A79BF0"/>
    <w:rsid w:val="45C033F7"/>
    <w:rsid w:val="45D3C2FC"/>
    <w:rsid w:val="46266EE2"/>
    <w:rsid w:val="465535B5"/>
    <w:rsid w:val="46A10ED7"/>
    <w:rsid w:val="46CC28CA"/>
    <w:rsid w:val="473540FD"/>
    <w:rsid w:val="475EF084"/>
    <w:rsid w:val="475FAB79"/>
    <w:rsid w:val="47695C53"/>
    <w:rsid w:val="4784DFA5"/>
    <w:rsid w:val="47C23F43"/>
    <w:rsid w:val="47F9703D"/>
    <w:rsid w:val="4827A3AF"/>
    <w:rsid w:val="483009A9"/>
    <w:rsid w:val="4831DE58"/>
    <w:rsid w:val="48520460"/>
    <w:rsid w:val="486D4A14"/>
    <w:rsid w:val="48B126BF"/>
    <w:rsid w:val="48CFADE2"/>
    <w:rsid w:val="48DF3CB2"/>
    <w:rsid w:val="48FAC0E5"/>
    <w:rsid w:val="4915135A"/>
    <w:rsid w:val="4920B006"/>
    <w:rsid w:val="4948F766"/>
    <w:rsid w:val="49CBDA0A"/>
    <w:rsid w:val="49E3A0A6"/>
    <w:rsid w:val="49E3DA35"/>
    <w:rsid w:val="4A30D16C"/>
    <w:rsid w:val="4A32A12A"/>
    <w:rsid w:val="4A348133"/>
    <w:rsid w:val="4A58F89F"/>
    <w:rsid w:val="4A6400F7"/>
    <w:rsid w:val="4A87A69E"/>
    <w:rsid w:val="4A969146"/>
    <w:rsid w:val="4ADDEE2F"/>
    <w:rsid w:val="4ADEB072"/>
    <w:rsid w:val="4AE82A19"/>
    <w:rsid w:val="4AEB9853"/>
    <w:rsid w:val="4B29CE0A"/>
    <w:rsid w:val="4B6CF373"/>
    <w:rsid w:val="4BBE3CE2"/>
    <w:rsid w:val="4BDE2D1E"/>
    <w:rsid w:val="4C074EA4"/>
    <w:rsid w:val="4C0ADC79"/>
    <w:rsid w:val="4C0D4BF4"/>
    <w:rsid w:val="4C5850C8"/>
    <w:rsid w:val="4CAD748A"/>
    <w:rsid w:val="4CD06C57"/>
    <w:rsid w:val="4DA332AB"/>
    <w:rsid w:val="4E9F4B2D"/>
    <w:rsid w:val="4EC5A1CF"/>
    <w:rsid w:val="4EE60631"/>
    <w:rsid w:val="4F2D5E41"/>
    <w:rsid w:val="4FCCA4AA"/>
    <w:rsid w:val="5014E0B6"/>
    <w:rsid w:val="50449CFF"/>
    <w:rsid w:val="5056A0D0"/>
    <w:rsid w:val="50728D9D"/>
    <w:rsid w:val="50A4B598"/>
    <w:rsid w:val="50A7E046"/>
    <w:rsid w:val="50B2C50B"/>
    <w:rsid w:val="50C55EE9"/>
    <w:rsid w:val="513B9727"/>
    <w:rsid w:val="51473C12"/>
    <w:rsid w:val="5154094B"/>
    <w:rsid w:val="51A3DD7A"/>
    <w:rsid w:val="51D1214D"/>
    <w:rsid w:val="51D5C3BD"/>
    <w:rsid w:val="51E06D60"/>
    <w:rsid w:val="52022E4E"/>
    <w:rsid w:val="5204D920"/>
    <w:rsid w:val="520E5DFE"/>
    <w:rsid w:val="52143618"/>
    <w:rsid w:val="52394C3B"/>
    <w:rsid w:val="523DA5F6"/>
    <w:rsid w:val="5280BAF0"/>
    <w:rsid w:val="533F164E"/>
    <w:rsid w:val="534F11D5"/>
    <w:rsid w:val="5351573E"/>
    <w:rsid w:val="53520B54"/>
    <w:rsid w:val="5353C9A8"/>
    <w:rsid w:val="53FCFFAB"/>
    <w:rsid w:val="541813D8"/>
    <w:rsid w:val="542940F8"/>
    <w:rsid w:val="5435CFC5"/>
    <w:rsid w:val="543A443D"/>
    <w:rsid w:val="54434DBC"/>
    <w:rsid w:val="54561F39"/>
    <w:rsid w:val="54F85638"/>
    <w:rsid w:val="55180E22"/>
    <w:rsid w:val="55537780"/>
    <w:rsid w:val="5570F227"/>
    <w:rsid w:val="5586362E"/>
    <w:rsid w:val="55F98A1E"/>
    <w:rsid w:val="5615D175"/>
    <w:rsid w:val="56CE4975"/>
    <w:rsid w:val="56E60314"/>
    <w:rsid w:val="5773217F"/>
    <w:rsid w:val="57983761"/>
    <w:rsid w:val="58342AB1"/>
    <w:rsid w:val="5955C0C7"/>
    <w:rsid w:val="59AED61D"/>
    <w:rsid w:val="59B3BCDA"/>
    <w:rsid w:val="59E0ED85"/>
    <w:rsid w:val="59EB7F45"/>
    <w:rsid w:val="59EDB51A"/>
    <w:rsid w:val="5A196FE3"/>
    <w:rsid w:val="5A3A6BFF"/>
    <w:rsid w:val="5C3C0238"/>
    <w:rsid w:val="5C43487D"/>
    <w:rsid w:val="5D232007"/>
    <w:rsid w:val="5D2E61AB"/>
    <w:rsid w:val="5D33C2E0"/>
    <w:rsid w:val="5D581D2B"/>
    <w:rsid w:val="5D7FE6C7"/>
    <w:rsid w:val="5D978687"/>
    <w:rsid w:val="5DC0C242"/>
    <w:rsid w:val="5EBDE4B9"/>
    <w:rsid w:val="5EE1FCD3"/>
    <w:rsid w:val="5FC14A23"/>
    <w:rsid w:val="600FC5F6"/>
    <w:rsid w:val="606F890A"/>
    <w:rsid w:val="6072E283"/>
    <w:rsid w:val="609C2CB8"/>
    <w:rsid w:val="6105E7A6"/>
    <w:rsid w:val="61240831"/>
    <w:rsid w:val="616368A9"/>
    <w:rsid w:val="61767734"/>
    <w:rsid w:val="61B915E0"/>
    <w:rsid w:val="61C1E49A"/>
    <w:rsid w:val="620B596B"/>
    <w:rsid w:val="62116328"/>
    <w:rsid w:val="62533AA5"/>
    <w:rsid w:val="6291C607"/>
    <w:rsid w:val="629ECC40"/>
    <w:rsid w:val="62AD486A"/>
    <w:rsid w:val="62ADA1AA"/>
    <w:rsid w:val="62F578D8"/>
    <w:rsid w:val="634CF6A1"/>
    <w:rsid w:val="635C0A5D"/>
    <w:rsid w:val="6376DD58"/>
    <w:rsid w:val="63B80C77"/>
    <w:rsid w:val="63BE17C6"/>
    <w:rsid w:val="644C8D7F"/>
    <w:rsid w:val="64637AB0"/>
    <w:rsid w:val="64914939"/>
    <w:rsid w:val="64E1E497"/>
    <w:rsid w:val="65475A49"/>
    <w:rsid w:val="655A7440"/>
    <w:rsid w:val="656439C6"/>
    <w:rsid w:val="657BB1D8"/>
    <w:rsid w:val="65D9BAC1"/>
    <w:rsid w:val="66265B04"/>
    <w:rsid w:val="6631A7C6"/>
    <w:rsid w:val="66784867"/>
    <w:rsid w:val="66890D1C"/>
    <w:rsid w:val="66B68490"/>
    <w:rsid w:val="66D49C7E"/>
    <w:rsid w:val="67404E71"/>
    <w:rsid w:val="6760EC39"/>
    <w:rsid w:val="67C22B65"/>
    <w:rsid w:val="688D421F"/>
    <w:rsid w:val="68A6FDA4"/>
    <w:rsid w:val="68B4092F"/>
    <w:rsid w:val="68B4D87C"/>
    <w:rsid w:val="68C646E9"/>
    <w:rsid w:val="6936EBD3"/>
    <w:rsid w:val="699A70B9"/>
    <w:rsid w:val="699B3142"/>
    <w:rsid w:val="69A90A66"/>
    <w:rsid w:val="6A61CEF1"/>
    <w:rsid w:val="6AA0A792"/>
    <w:rsid w:val="6AE2CCBA"/>
    <w:rsid w:val="6AF9CC27"/>
    <w:rsid w:val="6B14F398"/>
    <w:rsid w:val="6B5CFF8F"/>
    <w:rsid w:val="6B9BA7F1"/>
    <w:rsid w:val="6C38FBE6"/>
    <w:rsid w:val="6C492551"/>
    <w:rsid w:val="6C5354A1"/>
    <w:rsid w:val="6C70E97A"/>
    <w:rsid w:val="6D1DBF9E"/>
    <w:rsid w:val="6D3210FD"/>
    <w:rsid w:val="6D368513"/>
    <w:rsid w:val="6DC74EC0"/>
    <w:rsid w:val="6DC88CA2"/>
    <w:rsid w:val="6E1368DE"/>
    <w:rsid w:val="6E4F5B57"/>
    <w:rsid w:val="6F2100B4"/>
    <w:rsid w:val="6F405077"/>
    <w:rsid w:val="701D41FD"/>
    <w:rsid w:val="70888500"/>
    <w:rsid w:val="7096DE4C"/>
    <w:rsid w:val="70D07097"/>
    <w:rsid w:val="712098A6"/>
    <w:rsid w:val="71445A9D"/>
    <w:rsid w:val="7149631E"/>
    <w:rsid w:val="71AB40EF"/>
    <w:rsid w:val="720CB4F4"/>
    <w:rsid w:val="72245561"/>
    <w:rsid w:val="7232AEAD"/>
    <w:rsid w:val="726617AC"/>
    <w:rsid w:val="72BC6D7A"/>
    <w:rsid w:val="731B3636"/>
    <w:rsid w:val="732E3FC6"/>
    <w:rsid w:val="733BF7ED"/>
    <w:rsid w:val="73557796"/>
    <w:rsid w:val="7395D8B9"/>
    <w:rsid w:val="73B4BDD5"/>
    <w:rsid w:val="74192CE1"/>
    <w:rsid w:val="743220F8"/>
    <w:rsid w:val="74432794"/>
    <w:rsid w:val="74679BB8"/>
    <w:rsid w:val="74B4584D"/>
    <w:rsid w:val="74E6F11C"/>
    <w:rsid w:val="74F147F7"/>
    <w:rsid w:val="753D22E2"/>
    <w:rsid w:val="7542CDC6"/>
    <w:rsid w:val="755CF6A2"/>
    <w:rsid w:val="755EE06E"/>
    <w:rsid w:val="756B7257"/>
    <w:rsid w:val="75AF7698"/>
    <w:rsid w:val="75B4FD42"/>
    <w:rsid w:val="7607F115"/>
    <w:rsid w:val="7640347D"/>
    <w:rsid w:val="771DD7FA"/>
    <w:rsid w:val="771EDC87"/>
    <w:rsid w:val="77A62DE7"/>
    <w:rsid w:val="77E22060"/>
    <w:rsid w:val="78760534"/>
    <w:rsid w:val="787BF678"/>
    <w:rsid w:val="78C74859"/>
    <w:rsid w:val="792C02AB"/>
    <w:rsid w:val="7A17C6D9"/>
    <w:rsid w:val="7A563DA1"/>
    <w:rsid w:val="7ACD7191"/>
    <w:rsid w:val="7AEB9DF3"/>
    <w:rsid w:val="7B7E8A63"/>
    <w:rsid w:val="7C0BEC82"/>
    <w:rsid w:val="7C91E6ED"/>
    <w:rsid w:val="7CA5675E"/>
    <w:rsid w:val="7CF84FA8"/>
    <w:rsid w:val="7D1FFC43"/>
    <w:rsid w:val="7D50C9F6"/>
    <w:rsid w:val="7DFD68BD"/>
    <w:rsid w:val="7E06DFEF"/>
    <w:rsid w:val="7EA4AAB1"/>
    <w:rsid w:val="7ED1C5A0"/>
    <w:rsid w:val="7ED23D47"/>
    <w:rsid w:val="7EE9A40D"/>
    <w:rsid w:val="7EF7C920"/>
    <w:rsid w:val="7F1A94F3"/>
    <w:rsid w:val="7F852402"/>
    <w:rsid w:val="7FA2D995"/>
    <w:rsid w:val="7FC2A8DB"/>
    <w:rsid w:val="7FD4AB8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1050A"/>
  <w15:chartTrackingRefBased/>
  <w15:docId w15:val="{8CB28FAF-1DE8-4A1E-BC79-79C4D081C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uiPriority w:val="1"/>
    <w:rsid w:val="53FCFFAB"/>
  </w:style>
  <w:style w:type="character" w:customStyle="1" w:styleId="eop">
    <w:name w:val="eop"/>
    <w:basedOn w:val="DefaultParagraphFont"/>
    <w:uiPriority w:val="1"/>
    <w:rsid w:val="53FCFFAB"/>
  </w:style>
  <w:style w:type="paragraph" w:customStyle="1" w:styleId="paragraph">
    <w:name w:val="paragraph"/>
    <w:basedOn w:val="Normal"/>
    <w:uiPriority w:val="1"/>
    <w:rsid w:val="53FCFFAB"/>
    <w:pPr>
      <w:spacing w:beforeAutospacing="1"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Pr>
      <w:color w:val="0563C1" w:themeColor="hyperlink"/>
      <w:u w:val="single"/>
    </w:rPr>
  </w:style>
  <w:style w:type="character" w:styleId="Mention">
    <w:name w:val="Mention"/>
    <w:basedOn w:val="DefaultParagraphFont"/>
    <w:uiPriority w:val="99"/>
    <w:unhideWhenUsed/>
    <w:rPr>
      <w:color w:val="2B579A"/>
      <w:shd w:val="clear" w:color="auto" w:fill="E6E6E6"/>
    </w:rPr>
  </w:style>
  <w:style w:type="character" w:styleId="FootnoteReference">
    <w:name w:val="footnote reference"/>
    <w:basedOn w:val="DefaultParagraphFont"/>
    <w:uiPriority w:val="99"/>
    <w:semiHidden/>
    <w:unhideWhenUsed/>
    <w:rPr>
      <w:vertAlign w:val="superscript"/>
    </w:rPr>
  </w:style>
  <w:style w:type="character" w:customStyle="1" w:styleId="FootnoteTextChar">
    <w:name w:val="Footnote Text Char"/>
    <w:basedOn w:val="DefaultParagraphFont"/>
    <w:link w:val="FootnoteText"/>
    <w:uiPriority w:val="99"/>
    <w:semiHidden/>
    <w:rPr>
      <w:sz w:val="20"/>
      <w:szCs w:val="20"/>
    </w:rPr>
  </w:style>
  <w:style w:type="paragraph" w:styleId="FootnoteText">
    <w:name w:val="footnote text"/>
    <w:basedOn w:val="Normal"/>
    <w:link w:val="FootnoteTextChar"/>
    <w:uiPriority w:val="99"/>
    <w:semiHidden/>
    <w:unhideWhenUsed/>
    <w:pPr>
      <w:spacing w:after="0" w:line="240" w:lineRule="auto"/>
    </w:pPr>
    <w:rPr>
      <w:sz w:val="20"/>
      <w:szCs w:val="2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semiHidden/>
    <w:unhideWhenUsed/>
    <w:rsid w:val="000B25B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B25BC"/>
  </w:style>
  <w:style w:type="paragraph" w:styleId="Footer">
    <w:name w:val="footer"/>
    <w:basedOn w:val="Normal"/>
    <w:link w:val="FooterChar"/>
    <w:uiPriority w:val="99"/>
    <w:semiHidden/>
    <w:unhideWhenUsed/>
    <w:rsid w:val="000B25B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B25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11/relationships/commentsExtended" Target="commentsExtended.xml"/><Relationship Id="rId18" Type="http://schemas.openxmlformats.org/officeDocument/2006/relationships/hyperlink" Target="https://bbmaps.itu.int/bbmaps/" TargetMode="External"/><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hyperlink" Target="https://projectconnect.unicef.org/map" TargetMode="External"/><Relationship Id="rId2" Type="http://schemas.openxmlformats.org/officeDocument/2006/relationships/customXml" Target="../customXml/item2.xml"/><Relationship Id="rId16" Type="http://schemas.openxmlformats.org/officeDocument/2006/relationships/hyperlink" Target="https://giga.globa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endnotes" Target="endnotes.xml"/><Relationship Id="rId24" Type="http://schemas.microsoft.com/office/2020/10/relationships/intelligence" Target="intelligence2.xml"/><Relationship Id="rId5" Type="http://schemas.openxmlformats.org/officeDocument/2006/relationships/customXml" Target="../customXml/item5.xml"/><Relationship Id="rId15" Type="http://schemas.microsoft.com/office/2018/08/relationships/commentsExtensible" Target="commentsExtensible.xml"/><Relationship Id="rId23" Type="http://schemas.microsoft.com/office/2019/05/relationships/documenttasks" Target="documenttasks/documenttasks1.xml"/><Relationship Id="rId10" Type="http://schemas.openxmlformats.org/officeDocument/2006/relationships/footnotes" Target="footnotes.xml"/><Relationship Id="rId19" Type="http://schemas.openxmlformats.org/officeDocument/2006/relationships/hyperlink" Target="https://giga.global/case-study-finding-sustainable-solutions-for-school-connectivity-in-brazil/"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6/09/relationships/commentsIds" Target="commentsIds.xml"/><Relationship Id="rId22" Type="http://schemas.openxmlformats.org/officeDocument/2006/relationships/theme" Target="theme/theme1.xml"/></Relationships>
</file>

<file path=word/documenttasks/documenttasks1.xml><?xml version="1.0" encoding="utf-8"?>
<t:Tasks xmlns:t="http://schemas.microsoft.com/office/tasks/2019/documenttasks" xmlns:oel="http://schemas.microsoft.com/office/2019/extlst">
  <t:Task id="{2C1B2928-D50B-4D90-8BE5-A5491837BFE2}">
    <t:Anchor>
      <t:Comment id="1192250612"/>
    </t:Anchor>
    <t:History>
      <t:Event id="{440D38AB-99E6-4F15-B691-C4A6C67B139F}" time="2023-09-26T19:14:11.235Z">
        <t:Attribution userId="S::apoddar@unicef.org::96f2acb9-54bc-4443-b0d0-1b301d0b5b48" userProvider="AD" userName="Aditi Poddar"/>
        <t:Anchor>
          <t:Comment id="1192250612"/>
        </t:Anchor>
        <t:Create/>
      </t:Event>
      <t:Event id="{506FB385-D13E-49D7-9DAF-1F1ED3B5226A}" time="2023-09-26T19:14:11.235Z">
        <t:Attribution userId="S::apoddar@unicef.org::96f2acb9-54bc-4443-b0d0-1b301d0b5b48" userProvider="AD" userName="Aditi Poddar"/>
        <t:Anchor>
          <t:Comment id="1192250612"/>
        </t:Anchor>
        <t:Assign userId="S::lcasarin@unicef.org::7554f674-fd1f-4b5d-974f-57010b7d824a" userProvider="AD" userName="Lucia Casarin"/>
      </t:Event>
      <t:Event id="{397E6D86-9063-4162-A9AC-E19990E5FEF1}" time="2023-09-26T19:14:11.235Z">
        <t:Attribution userId="S::apoddar@unicef.org::96f2acb9-54bc-4443-b0d0-1b301d0b5b48" userProvider="AD" userName="Aditi Poddar"/>
        <t:Anchor>
          <t:Comment id="1192250612"/>
        </t:Anchor>
        <t:SetTitle title="@Lucia Casarin can you double check that this has the latest details that you got from the CO?"/>
      </t:Event>
      <t:Event id="{C68808E5-B9D8-413F-A94A-E5CC582BA5C8}" time="2023-10-02T09:18:57.738Z">
        <t:Attribution userId="S::lcasarin@unicef.org::7554f674-fd1f-4b5d-974f-57010b7d824a" userProvider="AD" userName="Lucia Casarin"/>
        <t:Progress percentComplete="100"/>
      </t:Event>
    </t:History>
  </t:Task>
  <t:Task id="{EBC0EC5D-BDCB-4C7F-BF5E-982CD49CB265}">
    <t:Anchor>
      <t:Comment id="845128698"/>
    </t:Anchor>
    <t:History>
      <t:Event id="{448E8F81-CB9D-4B65-8A95-BCB485A178C5}" time="2023-09-26T20:01:26.694Z">
        <t:Attribution userId="S::apoddar@unicef.org::96f2acb9-54bc-4443-b0d0-1b301d0b5b48" userProvider="AD" userName="Aditi Poddar"/>
        <t:Anchor>
          <t:Comment id="845128698"/>
        </t:Anchor>
        <t:Create/>
      </t:Event>
      <t:Event id="{EF25ADDA-0BFC-4E03-8BCD-DB7DEC62AAF1}" time="2023-09-26T20:01:26.694Z">
        <t:Attribution userId="S::apoddar@unicef.org::96f2acb9-54bc-4443-b0d0-1b301d0b5b48" userProvider="AD" userName="Aditi Poddar"/>
        <t:Anchor>
          <t:Comment id="845128698"/>
        </t:Anchor>
        <t:Assign userId="S::lcasarin@unicef.org::7554f674-fd1f-4b5d-974f-57010b7d824a" userProvider="AD" userName="Lucia Casarin"/>
      </t:Event>
      <t:Event id="{6DDAB218-55F9-4EC3-B2E5-AF8197925124}" time="2023-09-26T20:01:26.694Z">
        <t:Attribution userId="S::apoddar@unicef.org::96f2acb9-54bc-4443-b0d0-1b301d0b5b48" userProvider="AD" userName="Aditi Poddar"/>
        <t:Anchor>
          <t:Comment id="845128698"/>
        </t:Anchor>
        <t:SetTitle title="Can you add a bit about why this is important? Some examples from Uzb and OECS saying why this is important? @Lucia Casarin can help."/>
      </t:Event>
    </t:History>
  </t:Task>
  <t:Task id="{6D5AFE68-0041-455F-A287-C69B7AA5CD9B}">
    <t:Anchor>
      <t:Comment id="1636703999"/>
    </t:Anchor>
    <t:History>
      <t:Event id="{474BE49C-D355-483C-B85B-FBA33EBAF946}" time="2023-09-26T19:28:59.824Z">
        <t:Attribution userId="S::apoddar@unicef.org::96f2acb9-54bc-4443-b0d0-1b301d0b5b48" userProvider="AD" userName="Aditi Poddar"/>
        <t:Anchor>
          <t:Comment id="1636703999"/>
        </t:Anchor>
        <t:Create/>
      </t:Event>
      <t:Event id="{25C9E7B7-31B6-4B5C-9C78-03018C692BDD}" time="2023-09-26T19:28:59.824Z">
        <t:Attribution userId="S::apoddar@unicef.org::96f2acb9-54bc-4443-b0d0-1b301d0b5b48" userProvider="AD" userName="Aditi Poddar"/>
        <t:Anchor>
          <t:Comment id="1636703999"/>
        </t:Anchor>
        <t:Assign userId="S::lzekrya@unicef.org::b2df2d80-60da-4eac-b0f6-0fbb14b3002e" userProvider="AD" userName="Lema Zekrya"/>
      </t:Event>
      <t:Event id="{81E6B969-487A-4D96-A5B3-1D3F95DBD496}" time="2023-09-26T19:28:59.824Z">
        <t:Attribution userId="S::apoddar@unicef.org::96f2acb9-54bc-4443-b0d0-1b301d0b5b48" userProvider="AD" userName="Aditi Poddar"/>
        <t:Anchor>
          <t:Comment id="1636703999"/>
        </t:Anchor>
        <t:SetTitle title="…data, so it's weird to show that we can do infra without school data. In Rwanda, this analysis was never shared with the govt. I think better examples are Benin and Zimbabwe. @Lema Zekrya can share Benin details. @Lucia Casarin can share Zim details."/>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haredContentType xmlns="Microsoft.SharePoint.Taxonomy.ContentTypeSync" SourceId="73f51738-d318-4883-9d64-4f0bd0ccc55e" ContentTypeId="0x0101009BA85F8052A6DA4FA3E31FF9F74C6970" PreviousValue="false"/>
</file>

<file path=customXml/item2.xml><?xml version="1.0" encoding="utf-8"?>
<p:properties xmlns:p="http://schemas.microsoft.com/office/2006/metadata/properties" xmlns:xsi="http://www.w3.org/2001/XMLSchema-instance" xmlns:pc="http://schemas.microsoft.com/office/infopath/2007/PartnerControls">
  <documentManagement>
    <TaxCatchAll xmlns="ca283e0b-db31-4043-a2ef-b80661bf084a">
      <Value>3</Value>
    </TaxCatchAll>
    <ga975397408f43e4b84ec8e5a598e523 xmlns="ca283e0b-db31-4043-a2ef-b80661bf084a">
      <Terms xmlns="http://schemas.microsoft.com/office/infopath/2007/PartnerControls">
        <TermInfo xmlns="http://schemas.microsoft.com/office/infopath/2007/PartnerControls">
          <TermName xmlns="http://schemas.microsoft.com/office/infopath/2007/PartnerControls">Office of Global Innovation-240B</TermName>
          <TermId xmlns="http://schemas.microsoft.com/office/infopath/2007/PartnerControls">a38e29fd-ea29-4c98-a7c2-ed22641cac42</TermId>
        </TermInfo>
      </Terms>
    </ga975397408f43e4b84ec8e5a598e523>
    <k8c968e8c72a4eda96b7e8fdbe192be2 xmlns="ca283e0b-db31-4043-a2ef-b80661bf084a">
      <Terms xmlns="http://schemas.microsoft.com/office/infopath/2007/PartnerControls"/>
    </k8c968e8c72a4eda96b7e8fdbe192be2>
    <j169e817e0ee4eb8974e6fc4a2762909 xmlns="ca283e0b-db31-4043-a2ef-b80661bf084a">
      <Terms xmlns="http://schemas.microsoft.com/office/infopath/2007/PartnerControls"/>
    </j169e817e0ee4eb8974e6fc4a2762909>
    <DateTransmittedEmail xmlns="ca283e0b-db31-4043-a2ef-b80661bf084a" xsi:nil="true"/>
    <ContentStatus xmlns="ca283e0b-db31-4043-a2ef-b80661bf084a" xsi:nil="true"/>
    <SenderEmail xmlns="ca283e0b-db31-4043-a2ef-b80661bf084a" xsi:nil="true"/>
    <IconOverlay xmlns="http://schemas.microsoft.com/sharepoint/v4" xsi:nil="true"/>
    <ContentLanguage xmlns="ca283e0b-db31-4043-a2ef-b80661bf084a">English</ContentLanguage>
    <j048a4f9aaad4a8990a1d5e5f53cb451 xmlns="ca283e0b-db31-4043-a2ef-b80661bf084a">
      <Terms xmlns="http://schemas.microsoft.com/office/infopath/2007/PartnerControls"/>
    </j048a4f9aaad4a8990a1d5e5f53cb451>
    <h6a71f3e574e4344bc34f3fc9dd20054 xmlns="ca283e0b-db31-4043-a2ef-b80661bf084a">
      <Terms xmlns="http://schemas.microsoft.com/office/infopath/2007/PartnerControls"/>
    </h6a71f3e574e4344bc34f3fc9dd20054>
    <TaxKeywordTaxHTField xmlns="a497301f-6a3b-43a2-b67a-b450f05e2a11">
      <Terms xmlns="http://schemas.microsoft.com/office/infopath/2007/PartnerControls"/>
    </TaxKeywordTaxHTField>
    <SemaphoreItemMetadata xmlns="a497301f-6a3b-43a2-b67a-b450f05e2a11" xsi:nil="true"/>
    <CategoryDescription xmlns="http://schemas.microsoft.com/sharepoint.v3" xsi:nil="true"/>
    <RecipientsEmail xmlns="ca283e0b-db31-4043-a2ef-b80661bf084a" xsi:nil="true"/>
    <mda26ace941f4791a7314a339fee829c xmlns="ca283e0b-db31-4043-a2ef-b80661bf084a">
      <Terms xmlns="http://schemas.microsoft.com/office/infopath/2007/PartnerControls"/>
    </mda26ace941f4791a7314a339fee829c>
    <WrittenBy xmlns="ca283e0b-db31-4043-a2ef-b80661bf084a">
      <UserInfo>
        <DisplayName/>
        <AccountId xsi:nil="true"/>
        <AccountType/>
      </UserInfo>
    </WrittenBy>
    <lcf76f155ced4ddcb4097134ff3c332f xmlns="662517a3-1d81-4d22-8fb8-b97d1e0938c4">
      <Terms xmlns="http://schemas.microsoft.com/office/infopath/2007/PartnerControls"/>
    </lcf76f155ced4ddcb4097134ff3c332f>
    <_dlc_DocId xmlns="a497301f-6a3b-43a2-b67a-b450f05e2a11">OOICONF-203710376-113272</_dlc_DocId>
    <_dlc_DocIdUrl xmlns="a497301f-6a3b-43a2-b67a-b450f05e2a11">
      <Url>https://unicef.sharepoint.com/teams/OOI/_layouts/15/DocIdRedir.aspx?ID=OOICONF-203710376-113272</Url>
      <Description>OOICONF-203710376-113272</Description>
    </_dlc_DocIdUrl>
  </documentManagement>
</p:properti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UNICEF Document" ma:contentTypeID="0x0101009BA85F8052A6DA4FA3E31FF9F74C697000135693875B2A1F40BD99FB579A111418" ma:contentTypeVersion="34" ma:contentTypeDescription="" ma:contentTypeScope="" ma:versionID="a2b31336208a65bf75b8117633ec459b">
  <xsd:schema xmlns:xsd="http://www.w3.org/2001/XMLSchema" xmlns:xs="http://www.w3.org/2001/XMLSchema" xmlns:p="http://schemas.microsoft.com/office/2006/metadata/properties" xmlns:ns1="http://schemas.microsoft.com/sharepoint/v3" xmlns:ns2="ca283e0b-db31-4043-a2ef-b80661bf084a" xmlns:ns3="http://schemas.microsoft.com/sharepoint.v3" xmlns:ns4="a497301f-6a3b-43a2-b67a-b450f05e2a11" xmlns:ns5="662517a3-1d81-4d22-8fb8-b97d1e0938c4" xmlns:ns6="http://schemas.microsoft.com/sharepoint/v4" targetNamespace="http://schemas.microsoft.com/office/2006/metadata/properties" ma:root="true" ma:fieldsID="b7225d6f75428400e8beae102c61d0fb" ns1:_="" ns2:_="" ns3:_="" ns4:_="" ns5:_="" ns6:_="">
    <xsd:import namespace="http://schemas.microsoft.com/sharepoint/v3"/>
    <xsd:import namespace="ca283e0b-db31-4043-a2ef-b80661bf084a"/>
    <xsd:import namespace="http://schemas.microsoft.com/sharepoint.v3"/>
    <xsd:import namespace="a497301f-6a3b-43a2-b67a-b450f05e2a11"/>
    <xsd:import namespace="662517a3-1d81-4d22-8fb8-b97d1e0938c4"/>
    <xsd:import namespace="http://schemas.microsoft.com/sharepoint/v4"/>
    <xsd:element name="properties">
      <xsd:complexType>
        <xsd:sequence>
          <xsd:element name="documentManagement">
            <xsd:complexType>
              <xsd:all>
                <xsd:element ref="ns2:WrittenBy" minOccurs="0"/>
                <xsd:element ref="ns2:ContentLanguage" minOccurs="0"/>
                <xsd:element ref="ns3:CategoryDescription" minOccurs="0"/>
                <xsd:element ref="ns2:RecipientsEmail" minOccurs="0"/>
                <xsd:element ref="ns2:SenderEmail" minOccurs="0"/>
                <xsd:element ref="ns2:DateTransmittedEmail" minOccurs="0"/>
                <xsd:element ref="ns2:k8c968e8c72a4eda96b7e8fdbe192be2" minOccurs="0"/>
                <xsd:element ref="ns2:ga975397408f43e4b84ec8e5a598e523" minOccurs="0"/>
                <xsd:element ref="ns2:mda26ace941f4791a7314a339fee829c" minOccurs="0"/>
                <xsd:element ref="ns2:TaxCatchAllLabel" minOccurs="0"/>
                <xsd:element ref="ns2:TaxCatchAll" minOccurs="0"/>
                <xsd:element ref="ns2:h6a71f3e574e4344bc34f3fc9dd20054" minOccurs="0"/>
                <xsd:element ref="ns2:ContentStatus" minOccurs="0"/>
                <xsd:element ref="ns2:j169e817e0ee4eb8974e6fc4a2762909" minOccurs="0"/>
                <xsd:element ref="ns2:j048a4f9aaad4a8990a1d5e5f53cb451" minOccurs="0"/>
                <xsd:element ref="ns4:SharedWithUsers" minOccurs="0"/>
                <xsd:element ref="ns4:SharedWithDetails" minOccurs="0"/>
                <xsd:element ref="ns5:MediaServiceMetadata" minOccurs="0"/>
                <xsd:element ref="ns5:MediaServiceFastMetadata" minOccurs="0"/>
                <xsd:element ref="ns5:MediaServiceDateTaken" minOccurs="0"/>
                <xsd:element ref="ns5:MediaServiceAutoTags" minOccurs="0"/>
                <xsd:element ref="ns5:MediaServiceOCR" minOccurs="0"/>
                <xsd:element ref="ns5:MediaServiceGenerationTime" minOccurs="0"/>
                <xsd:element ref="ns5:MediaServiceEventHashCode" minOccurs="0"/>
                <xsd:element ref="ns5:MediaServiceLocation" minOccurs="0"/>
                <xsd:element ref="ns5:MediaServiceAutoKeyPoints" minOccurs="0"/>
                <xsd:element ref="ns5:MediaServiceKeyPoints" minOccurs="0"/>
                <xsd:element ref="ns6:IconOverlay" minOccurs="0"/>
                <xsd:element ref="ns1:_vti_ItemDeclaredRecord" minOccurs="0"/>
                <xsd:element ref="ns1:_vti_ItemHoldRecordStatus" minOccurs="0"/>
                <xsd:element ref="ns4:TaxKeywordTaxHTField" minOccurs="0"/>
                <xsd:element ref="ns4:_dlc_DocId" minOccurs="0"/>
                <xsd:element ref="ns4:_dlc_DocIdUrl" minOccurs="0"/>
                <xsd:element ref="ns4:_dlc_DocIdPersistId" minOccurs="0"/>
                <xsd:element ref="ns4:SemaphoreItemMetadata" minOccurs="0"/>
                <xsd:element ref="ns5:MediaLengthInSeconds" minOccurs="0"/>
                <xsd:element ref="ns5:lcf76f155ced4ddcb4097134ff3c332f" minOccurs="0"/>
                <xsd:element ref="ns5: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vti_ItemDeclaredRecord" ma:index="44" nillable="true" ma:displayName="Declared Record" ma:hidden="true" ma:internalName="_vti_ItemDeclaredRecord" ma:readOnly="true">
      <xsd:simpleType>
        <xsd:restriction base="dms:DateTime"/>
      </xsd:simpleType>
    </xsd:element>
    <xsd:element name="_vti_ItemHoldRecordStatus" ma:index="45" nillable="true" ma:displayName="Hold and Record Status" ma:decimals="0" ma:description="" ma:hidden="true" ma:indexed="true" ma:internalName="_vti_ItemHoldRecordStatu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a283e0b-db31-4043-a2ef-b80661bf084a" elementFormDefault="qualified">
    <xsd:import namespace="http://schemas.microsoft.com/office/2006/documentManagement/types"/>
    <xsd:import namespace="http://schemas.microsoft.com/office/infopath/2007/PartnerControls"/>
    <xsd:element name="WrittenBy" ma:index="3" nillable="true" ma:displayName="Written By" ma:description="‘Written By’ is auto-completed with the name of the uploader, but can be edited if you are uploading on behalf of someone else." ma:list="UserInfo" ma:SharePointGroup="0" ma:internalName="WrittenBy"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ntentLanguage" ma:index="4" nillable="true" ma:displayName="Content Language *" ma:default="English" ma:format="RadioButtons" ma:indexed="true" ma:internalName="ContentLanguage" ma:readOnly="false">
      <xsd:simpleType>
        <xsd:restriction base="dms:Choice">
          <xsd:enumeration value="English"/>
          <xsd:enumeration value="French"/>
          <xsd:enumeration value="Spanish"/>
          <xsd:enumeration value="Russian"/>
          <xsd:enumeration value="Chinese"/>
          <xsd:enumeration value="Arabic"/>
          <xsd:enumeration value="other"/>
        </xsd:restriction>
      </xsd:simpleType>
    </xsd:element>
    <xsd:element name="RecipientsEmail" ma:index="9" nillable="true" ma:displayName="Recipients (email)" ma:hidden="true" ma:internalName="RecipientsEmail" ma:readOnly="false">
      <xsd:simpleType>
        <xsd:restriction base="dms:Text">
          <xsd:maxLength value="255"/>
        </xsd:restriction>
      </xsd:simpleType>
    </xsd:element>
    <xsd:element name="SenderEmail" ma:index="10" nillable="true" ma:displayName="Sender (email)" ma:hidden="true" ma:internalName="SenderEmail" ma:readOnly="false">
      <xsd:simpleType>
        <xsd:restriction base="dms:Text">
          <xsd:maxLength value="255"/>
        </xsd:restriction>
      </xsd:simpleType>
    </xsd:element>
    <xsd:element name="DateTransmittedEmail" ma:index="11" nillable="true" ma:displayName="Date transmitted (email)" ma:format="DateTime" ma:hidden="true" ma:internalName="DateTransmittedEmail" ma:readOnly="false">
      <xsd:simpleType>
        <xsd:restriction base="dms:DateTime"/>
      </xsd:simpleType>
    </xsd:element>
    <xsd:element name="k8c968e8c72a4eda96b7e8fdbe192be2" ma:index="12" nillable="true" ma:taxonomy="true" ma:internalName="k8c968e8c72a4eda96b7e8fdbe192be2" ma:taxonomyFieldName="GeographicScope" ma:displayName="Geographic Scope" ma:default="" ma:fieldId="{48c968e8-c72a-4eda-96b7-e8fdbe192be2}" ma:taxonomyMulti="true" ma:sspId="73f51738-d318-4883-9d64-4f0bd0ccc55e" ma:termSetId="0a00fedf-defc-4fe3-a3bf-9929b29a638e" ma:anchorId="00000000-0000-0000-0000-000000000000" ma:open="false" ma:isKeyword="false">
      <xsd:complexType>
        <xsd:sequence>
          <xsd:element ref="pc:Terms" minOccurs="0" maxOccurs="1"/>
        </xsd:sequence>
      </xsd:complexType>
    </xsd:element>
    <xsd:element name="ga975397408f43e4b84ec8e5a598e523" ma:index="16" nillable="true" ma:taxonomy="true" ma:internalName="ga975397408f43e4b84ec8e5a598e523" ma:taxonomyFieldName="OfficeDivision" ma:displayName="Office/Division *" ma:default="226;#Office of Global Innovation-240B|a38e29fd-ea29-4c98-a7c2-ed22641cac42" ma:fieldId="{0a975397-408f-43e4-b84e-c8e5a598e523}" ma:sspId="73f51738-d318-4883-9d64-4f0bd0ccc55e" ma:termSetId="1761a25e-44f4-4213-964a-f96c515e12cb" ma:anchorId="00000000-0000-0000-0000-000000000000" ma:open="false" ma:isKeyword="false">
      <xsd:complexType>
        <xsd:sequence>
          <xsd:element ref="pc:Terms" minOccurs="0" maxOccurs="1"/>
        </xsd:sequence>
      </xsd:complexType>
    </xsd:element>
    <xsd:element name="mda26ace941f4791a7314a339fee829c" ma:index="17" nillable="true" ma:taxonomy="true" ma:internalName="mda26ace941f4791a7314a339fee829c" ma:taxonomyFieldName="DocumentType" ma:displayName="Document Type *" ma:indexed="true" ma:readOnly="false" ma:default="" ma:fieldId="{6da26ace-941f-4791-a731-4a339fee829c}" ma:sspId="73f51738-d318-4883-9d64-4f0bd0ccc55e" ma:termSetId="f93b6877-8902-4378-8587-5ec85f36ead9" ma:anchorId="00000000-0000-0000-0000-000000000000" ma:open="false" ma:isKeyword="false">
      <xsd:complexType>
        <xsd:sequence>
          <xsd:element ref="pc:Terms" minOccurs="0" maxOccurs="1"/>
        </xsd:sequence>
      </xsd:complexType>
    </xsd:element>
    <xsd:element name="TaxCatchAllLabel" ma:index="18" nillable="true" ma:displayName="Taxonomy Catch All Column1" ma:hidden="true" ma:list="{f5f67b73-571d-4c29-8c53-82a6d8fe4466}" ma:internalName="TaxCatchAllLabel" ma:readOnly="true" ma:showField="CatchAllDataLabel" ma:web="a497301f-6a3b-43a2-b67a-b450f05e2a11">
      <xsd:complexType>
        <xsd:complexContent>
          <xsd:extension base="dms:MultiChoiceLookup">
            <xsd:sequence>
              <xsd:element name="Value" type="dms:Lookup" maxOccurs="unbounded" minOccurs="0" nillable="true"/>
            </xsd:sequence>
          </xsd:extension>
        </xsd:complexContent>
      </xsd:complexType>
    </xsd:element>
    <xsd:element name="TaxCatchAll" ma:index="22" nillable="true" ma:displayName="Taxonomy Catch All Column" ma:hidden="true" ma:list="{f5f67b73-571d-4c29-8c53-82a6d8fe4466}" ma:internalName="TaxCatchAll" ma:showField="CatchAllData" ma:web="a497301f-6a3b-43a2-b67a-b450f05e2a11">
      <xsd:complexType>
        <xsd:complexContent>
          <xsd:extension base="dms:MultiChoiceLookup">
            <xsd:sequence>
              <xsd:element name="Value" type="dms:Lookup" maxOccurs="unbounded" minOccurs="0" nillable="true"/>
            </xsd:sequence>
          </xsd:extension>
        </xsd:complexContent>
      </xsd:complexType>
    </xsd:element>
    <xsd:element name="h6a71f3e574e4344bc34f3fc9dd20054" ma:index="23" nillable="true" ma:taxonomy="true" ma:internalName="h6a71f3e574e4344bc34f3fc9dd20054" ma:taxonomyFieldName="Topic" ma:displayName="Topic *" ma:readOnly="false" ma:default="" ma:fieldId="{16a71f3e-574e-4344-bc34-f3fc9dd20054}" ma:taxonomyMulti="true" ma:sspId="73f51738-d318-4883-9d64-4f0bd0ccc55e" ma:termSetId="9561e0e6-71cf-4f3c-87c3-08a6b5d907e8" ma:anchorId="00000000-0000-0000-0000-000000000000" ma:open="false" ma:isKeyword="false">
      <xsd:complexType>
        <xsd:sequence>
          <xsd:element ref="pc:Terms" minOccurs="0" maxOccurs="1"/>
        </xsd:sequence>
      </xsd:complexType>
    </xsd:element>
    <xsd:element name="ContentStatus" ma:index="25" nillable="true" ma:displayName="Content Status" ma:description="Optional column to indicate document status: no status, draft, final or expired.​" ma:format="RadioButtons" ma:internalName="ContentStatus">
      <xsd:simpleType>
        <xsd:restriction base="dms:Choice">
          <xsd:enumeration value="­"/>
          <xsd:enumeration value="Draft"/>
          <xsd:enumeration value="Final"/>
          <xsd:enumeration value="Expired"/>
        </xsd:restriction>
      </xsd:simpleType>
    </xsd:element>
    <xsd:element name="j169e817e0ee4eb8974e6fc4a2762909" ma:index="26" nillable="true" ma:taxonomy="true" ma:internalName="j169e817e0ee4eb8974e6fc4a2762909" ma:taxonomyFieldName="CriticalForLongTermRetention" ma:displayName="Critical for long-term retention?" ma:default="" ma:fieldId="{3169e817-e0ee-4eb8-974e-6fc4a2762909}" ma:sspId="73f51738-d318-4883-9d64-4f0bd0ccc55e" ma:termSetId="59f85175-3dbf-4592-9c1d-453af9da4e8b" ma:anchorId="00000000-0000-0000-0000-000000000000" ma:open="false" ma:isKeyword="false">
      <xsd:complexType>
        <xsd:sequence>
          <xsd:element ref="pc:Terms" minOccurs="0" maxOccurs="1"/>
        </xsd:sequence>
      </xsd:complexType>
    </xsd:element>
    <xsd:element name="j048a4f9aaad4a8990a1d5e5f53cb451" ma:index="28" nillable="true" ma:taxonomy="true" ma:internalName="j048a4f9aaad4a8990a1d5e5f53cb451" ma:taxonomyFieldName="SystemDTAC" ma:displayName="System-DT-AC" ma:default="" ma:fieldId="{3048a4f9-aaad-4a89-90a1-d5e5f53cb451}" ma:sspId="73f51738-d318-4883-9d64-4f0bd0ccc55e" ma:termSetId="1e3381f3-a35f-499a-9a3c-017e5423e02a"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internalName="CategoryDescription">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497301f-6a3b-43a2-b67a-b450f05e2a11" elementFormDefault="qualified">
    <xsd:import namespace="http://schemas.microsoft.com/office/2006/documentManagement/types"/>
    <xsd:import namespace="http://schemas.microsoft.com/office/infopath/2007/PartnerControls"/>
    <xsd:element name="SharedWithUsers" ma:index="3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2" nillable="true" ma:displayName="Shared With Details" ma:internalName="SharedWithDetails" ma:readOnly="true">
      <xsd:simpleType>
        <xsd:restriction base="dms:Note">
          <xsd:maxLength value="255"/>
        </xsd:restriction>
      </xsd:simpleType>
    </xsd:element>
    <xsd:element name="TaxKeywordTaxHTField" ma:index="46" nillable="true" ma:taxonomy="true" ma:internalName="TaxKeywordTaxHTField" ma:taxonomyFieldName="TaxKeyword" ma:displayName="Enterprise Keywords" ma:fieldId="{23f27201-bee3-471e-b2e7-b64fd8b7ca38}" ma:taxonomyMulti="true" ma:sspId="73f51738-d318-4883-9d64-4f0bd0ccc55e" ma:termSetId="00000000-0000-0000-0000-000000000000" ma:anchorId="00000000-0000-0000-0000-000000000000" ma:open="true" ma:isKeyword="true">
      <xsd:complexType>
        <xsd:sequence>
          <xsd:element ref="pc:Terms" minOccurs="0" maxOccurs="1"/>
        </xsd:sequence>
      </xsd:complexType>
    </xsd:element>
    <xsd:element name="_dlc_DocId" ma:index="47" nillable="true" ma:displayName="Document ID Value" ma:description="The value of the document ID assigned to this item." ma:internalName="_dlc_DocId" ma:readOnly="true">
      <xsd:simpleType>
        <xsd:restriction base="dms:Text"/>
      </xsd:simpleType>
    </xsd:element>
    <xsd:element name="_dlc_DocIdUrl" ma:index="4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49" nillable="true" ma:displayName="Persist ID" ma:description="Keep ID on add." ma:hidden="true" ma:internalName="_dlc_DocIdPersistId" ma:readOnly="true">
      <xsd:simpleType>
        <xsd:restriction base="dms:Boolean"/>
      </xsd:simpleType>
    </xsd:element>
    <xsd:element name="SemaphoreItemMetadata" ma:index="50" nillable="true" ma:displayName="Semaphore Status" ma:hidden="true" ma:internalName="SemaphoreItemMetadata">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62517a3-1d81-4d22-8fb8-b97d1e0938c4" elementFormDefault="qualified">
    <xsd:import namespace="http://schemas.microsoft.com/office/2006/documentManagement/types"/>
    <xsd:import namespace="http://schemas.microsoft.com/office/infopath/2007/PartnerControls"/>
    <xsd:element name="MediaServiceMetadata" ma:index="33" nillable="true" ma:displayName="MediaServiceMetadata" ma:hidden="true" ma:internalName="MediaServiceMetadata" ma:readOnly="true">
      <xsd:simpleType>
        <xsd:restriction base="dms:Note"/>
      </xsd:simpleType>
    </xsd:element>
    <xsd:element name="MediaServiceFastMetadata" ma:index="34" nillable="true" ma:displayName="MediaServiceFastMetadata" ma:hidden="true" ma:internalName="MediaServiceFastMetadata" ma:readOnly="true">
      <xsd:simpleType>
        <xsd:restriction base="dms:Note"/>
      </xsd:simpleType>
    </xsd:element>
    <xsd:element name="MediaServiceDateTaken" ma:index="35" nillable="true" ma:displayName="MediaServiceDateTaken" ma:hidden="true" ma:internalName="MediaServiceDateTaken" ma:readOnly="true">
      <xsd:simpleType>
        <xsd:restriction base="dms:Text"/>
      </xsd:simpleType>
    </xsd:element>
    <xsd:element name="MediaServiceAutoTags" ma:index="36" nillable="true" ma:displayName="Tags" ma:internalName="MediaServiceAutoTags" ma:readOnly="true">
      <xsd:simpleType>
        <xsd:restriction base="dms:Text"/>
      </xsd:simpleType>
    </xsd:element>
    <xsd:element name="MediaServiceOCR" ma:index="37" nillable="true" ma:displayName="Extracted Text" ma:internalName="MediaServiceOCR" ma:readOnly="true">
      <xsd:simpleType>
        <xsd:restriction base="dms:Note">
          <xsd:maxLength value="255"/>
        </xsd:restriction>
      </xsd:simpleType>
    </xsd:element>
    <xsd:element name="MediaServiceGenerationTime" ma:index="38" nillable="true" ma:displayName="MediaServiceGenerationTime" ma:hidden="true" ma:internalName="MediaServiceGenerationTime" ma:readOnly="true">
      <xsd:simpleType>
        <xsd:restriction base="dms:Text"/>
      </xsd:simpleType>
    </xsd:element>
    <xsd:element name="MediaServiceEventHashCode" ma:index="39" nillable="true" ma:displayName="MediaServiceEventHashCode" ma:hidden="true" ma:internalName="MediaServiceEventHashCode" ma:readOnly="true">
      <xsd:simpleType>
        <xsd:restriction base="dms:Text"/>
      </xsd:simpleType>
    </xsd:element>
    <xsd:element name="MediaServiceLocation" ma:index="40" nillable="true" ma:displayName="Location" ma:internalName="MediaServiceLocation" ma:readOnly="true">
      <xsd:simpleType>
        <xsd:restriction base="dms:Text"/>
      </xsd:simpleType>
    </xsd:element>
    <xsd:element name="MediaServiceAutoKeyPoints" ma:index="41" nillable="true" ma:displayName="MediaServiceAutoKeyPoints" ma:hidden="true" ma:internalName="MediaServiceAutoKeyPoints" ma:readOnly="true">
      <xsd:simpleType>
        <xsd:restriction base="dms:Note"/>
      </xsd:simpleType>
    </xsd:element>
    <xsd:element name="MediaServiceKeyPoints" ma:index="42" nillable="true" ma:displayName="KeyPoints" ma:internalName="MediaServiceKeyPoints" ma:readOnly="true">
      <xsd:simpleType>
        <xsd:restriction base="dms:Note">
          <xsd:maxLength value="255"/>
        </xsd:restriction>
      </xsd:simpleType>
    </xsd:element>
    <xsd:element name="MediaLengthInSeconds" ma:index="51" nillable="true" ma:displayName="Length (seconds)" ma:internalName="MediaLengthInSeconds" ma:readOnly="true">
      <xsd:simpleType>
        <xsd:restriction base="dms:Unknown"/>
      </xsd:simpleType>
    </xsd:element>
    <xsd:element name="lcf76f155ced4ddcb4097134ff3c332f" ma:index="53" nillable="true" ma:taxonomy="true" ma:internalName="lcf76f155ced4ddcb4097134ff3c332f" ma:taxonomyFieldName="MediaServiceImageTags" ma:displayName="Image Tags" ma:readOnly="false" ma:fieldId="{5cf76f15-5ced-4ddc-b409-7134ff3c332f}" ma:taxonomyMulti="true" ma:sspId="73f51738-d318-4883-9d64-4f0bd0ccc55e"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5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43"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customXsn xmlns="http://schemas.microsoft.com/office/2006/metadata/customXsn">
  <xsnLocation/>
  <cached>True</cached>
  <openByDefault>True</openByDefault>
  <xsnScope/>
</customXsn>
</file>

<file path=customXml/item6.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2FD1F5D-6DF5-4BC5-B5AF-65E9E63B7C2D}">
  <ds:schemaRefs>
    <ds:schemaRef ds:uri="Microsoft.SharePoint.Taxonomy.ContentTypeSync"/>
  </ds:schemaRefs>
</ds:datastoreItem>
</file>

<file path=customXml/itemProps2.xml><?xml version="1.0" encoding="utf-8"?>
<ds:datastoreItem xmlns:ds="http://schemas.openxmlformats.org/officeDocument/2006/customXml" ds:itemID="{BF9F1370-1429-4AFB-81B0-8198985293A6}">
  <ds:schemaRefs>
    <ds:schemaRef ds:uri="http://schemas.microsoft.com/office/2006/metadata/properties"/>
    <ds:schemaRef ds:uri="http://schemas.microsoft.com/office/infopath/2007/PartnerControls"/>
    <ds:schemaRef ds:uri="ca283e0b-db31-4043-a2ef-b80661bf084a"/>
    <ds:schemaRef ds:uri="http://schemas.microsoft.com/sharepoint/v4"/>
    <ds:schemaRef ds:uri="a497301f-6a3b-43a2-b67a-b450f05e2a11"/>
    <ds:schemaRef ds:uri="http://schemas.microsoft.com/sharepoint.v3"/>
    <ds:schemaRef ds:uri="662517a3-1d81-4d22-8fb8-b97d1e0938c4"/>
  </ds:schemaRefs>
</ds:datastoreItem>
</file>

<file path=customXml/itemProps3.xml><?xml version="1.0" encoding="utf-8"?>
<ds:datastoreItem xmlns:ds="http://schemas.openxmlformats.org/officeDocument/2006/customXml" ds:itemID="{75D609FD-DB65-4732-A06C-17F37E053782}">
  <ds:schemaRefs>
    <ds:schemaRef ds:uri="http://schemas.microsoft.com/sharepoint/events"/>
  </ds:schemaRefs>
</ds:datastoreItem>
</file>

<file path=customXml/itemProps4.xml><?xml version="1.0" encoding="utf-8"?>
<ds:datastoreItem xmlns:ds="http://schemas.openxmlformats.org/officeDocument/2006/customXml" ds:itemID="{2A0736EA-5D11-4B22-A73D-69F5E8462C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ca283e0b-db31-4043-a2ef-b80661bf084a"/>
    <ds:schemaRef ds:uri="http://schemas.microsoft.com/sharepoint.v3"/>
    <ds:schemaRef ds:uri="a497301f-6a3b-43a2-b67a-b450f05e2a11"/>
    <ds:schemaRef ds:uri="662517a3-1d81-4d22-8fb8-b97d1e0938c4"/>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C2378EA8-F618-49FA-A904-01399E52E881}">
  <ds:schemaRefs>
    <ds:schemaRef ds:uri="http://schemas.microsoft.com/office/2006/metadata/customXsn"/>
  </ds:schemaRefs>
</ds:datastoreItem>
</file>

<file path=customXml/itemProps6.xml><?xml version="1.0" encoding="utf-8"?>
<ds:datastoreItem xmlns:ds="http://schemas.openxmlformats.org/officeDocument/2006/customXml" ds:itemID="{EA7506A7-F653-41F1-95A9-5C04D580EEE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4370</Words>
  <Characters>24915</Characters>
  <Application>Microsoft Office Word</Application>
  <DocSecurity>0</DocSecurity>
  <Lines>207</Lines>
  <Paragraphs>58</Paragraphs>
  <ScaleCrop>false</ScaleCrop>
  <Company/>
  <LinksUpToDate>false</LinksUpToDate>
  <CharactersWithSpaces>29227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Anusha Ramakrishnan</dc:creator>
  <cp:keywords/>
  <dc:description/>
  <cp:lastModifiedBy>Aildrene Israel Tan</cp:lastModifiedBy>
  <cp:revision>3</cp:revision>
  <dcterms:created xsi:type="dcterms:W3CDTF">2023-09-22T15:10:00Z</dcterms:created>
  <dcterms:modified xsi:type="dcterms:W3CDTF">2023-11-09T09:19:00Z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0x0101009BA85F8052A6DA4FA3E31FF9F74C697000135693875B2A1F40BD99FB579A111418</vt:lpwstr>
  </property>
  <property fmtid="{D5CDD505-2E9C-101B-9397-08002B2CF9AE}" pid="3" name="SystemDTAC">
    <vt:lpwstr/>
  </property>
  <property fmtid="{D5CDD505-2E9C-101B-9397-08002B2CF9AE}" pid="4" name="TaxKeyword">
    <vt:lpwstr/>
  </property>
  <property fmtid="{D5CDD505-2E9C-101B-9397-08002B2CF9AE}" pid="5" name="Topic">
    <vt:lpwstr/>
  </property>
  <property fmtid="{D5CDD505-2E9C-101B-9397-08002B2CF9AE}" pid="6" name="CriticalForLongTermRetention">
    <vt:lpwstr/>
  </property>
  <property fmtid="{D5CDD505-2E9C-101B-9397-08002B2CF9AE}" pid="7" name="DocumentType">
    <vt:lpwstr/>
  </property>
  <property fmtid="{D5CDD505-2E9C-101B-9397-08002B2CF9AE}" pid="8" name="GeographicScope">
    <vt:lpwstr/>
  </property>
  <property fmtid="{D5CDD505-2E9C-101B-9397-08002B2CF9AE}" pid="9" name="OfficeDivision">
    <vt:lpwstr>3;#Office of Global Innovation-240B|a38e29fd-ea29-4c98-a7c2-ed22641cac42</vt:lpwstr>
  </property>
  <property fmtid="{D5CDD505-2E9C-101B-9397-08002B2CF9AE}" pid="10" name="_dlc_DocIdItemGuid">
    <vt:lpwstr>4ecd2c36-e542-4ecb-aa69-99522636ff7e</vt:lpwstr>
  </property>
  <property fmtid="{D5CDD505-2E9C-101B-9397-08002B2CF9AE}" pid="11" name="MediaServiceImageTags">
    <vt:lpwstr/>
  </property>
</Properties>
</file>